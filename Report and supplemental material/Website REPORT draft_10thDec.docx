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627B28D0" w14:textId="490EDEAF" w:rsidR="00B66124" w:rsidRPr="00556571" w:rsidRDefault="00B66124" w:rsidP="00BA4350">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410A9EF0" w:rsidR="00B66124"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r w:rsidR="00BA4350">
        <w:rPr>
          <w:rFonts w:asciiTheme="minorHAnsi" w:hAnsiTheme="minorHAnsi" w:cstheme="minorHAnsi"/>
          <w:b/>
          <w:sz w:val="32"/>
          <w:szCs w:val="32"/>
        </w:rPr>
        <w:t xml:space="preserve"> called ‘Bass-</w:t>
      </w:r>
      <w:proofErr w:type="spellStart"/>
      <w:r w:rsidR="00BA4350">
        <w:rPr>
          <w:rFonts w:asciiTheme="minorHAnsi" w:hAnsiTheme="minorHAnsi" w:cstheme="minorHAnsi"/>
          <w:b/>
          <w:sz w:val="32"/>
          <w:szCs w:val="32"/>
        </w:rPr>
        <w:t>ic</w:t>
      </w:r>
      <w:proofErr w:type="spellEnd"/>
      <w:r w:rsidR="00BA4350">
        <w:rPr>
          <w:rFonts w:asciiTheme="minorHAnsi" w:hAnsiTheme="minorHAnsi" w:cstheme="minorHAnsi"/>
          <w:b/>
          <w:sz w:val="32"/>
          <w:szCs w:val="32"/>
        </w:rPr>
        <w:t xml:space="preserve"> Records’</w:t>
      </w:r>
    </w:p>
    <w:p w14:paraId="7A3D43F9" w14:textId="69DD2D4A" w:rsidR="00BA4350" w:rsidRPr="00BA4350" w:rsidRDefault="00BA4350" w:rsidP="00B66124">
      <w:pPr>
        <w:spacing w:before="240" w:after="240"/>
        <w:jc w:val="center"/>
        <w:rPr>
          <w:rFonts w:asciiTheme="minorHAnsi" w:hAnsiTheme="minorHAnsi" w:cstheme="minorHAnsi"/>
          <w:bCs/>
          <w:sz w:val="32"/>
          <w:szCs w:val="32"/>
        </w:rPr>
      </w:pPr>
      <w:r w:rsidRPr="00BA4350">
        <w:rPr>
          <w:rFonts w:asciiTheme="minorHAnsi" w:hAnsiTheme="minorHAnsi" w:cstheme="minorHAnsi"/>
          <w:bCs/>
          <w:sz w:val="32"/>
          <w:szCs w:val="32"/>
        </w:rPr>
        <w:t>Visit the website here:</w:t>
      </w:r>
    </w:p>
    <w:p w14:paraId="651F53D6" w14:textId="018E4BDD" w:rsidR="00BA4350" w:rsidRPr="00E03603" w:rsidRDefault="003A7483" w:rsidP="00B66124">
      <w:pPr>
        <w:spacing w:before="240" w:after="240"/>
        <w:jc w:val="center"/>
        <w:rPr>
          <w:rFonts w:asciiTheme="minorHAnsi" w:hAnsiTheme="minorHAnsi" w:cstheme="minorHAnsi"/>
          <w:sz w:val="32"/>
          <w:szCs w:val="32"/>
        </w:rPr>
      </w:pPr>
      <w:hyperlink r:id="rId9" w:history="1">
        <w:r w:rsidR="00BA4350" w:rsidRPr="00E03603">
          <w:rPr>
            <w:rStyle w:val="Hyperlink"/>
            <w:rFonts w:asciiTheme="minorHAnsi" w:hAnsiTheme="minorHAnsi" w:cstheme="minorHAnsi"/>
            <w:sz w:val="32"/>
            <w:szCs w:val="32"/>
          </w:rPr>
          <w:t>https://columkavanagh.github.io/MusicLabelWebsite/</w:t>
        </w:r>
      </w:hyperlink>
    </w:p>
    <w:p w14:paraId="62B38FA6" w14:textId="77777777" w:rsidR="00E03603" w:rsidRDefault="00BA4350" w:rsidP="00B66124">
      <w:pPr>
        <w:spacing w:before="240" w:after="240"/>
        <w:jc w:val="center"/>
        <w:rPr>
          <w:rFonts w:asciiTheme="minorHAnsi" w:hAnsiTheme="minorHAnsi" w:cstheme="minorHAnsi"/>
          <w:sz w:val="32"/>
          <w:szCs w:val="32"/>
        </w:rPr>
      </w:pPr>
      <w:r w:rsidRPr="00BA4350">
        <w:rPr>
          <w:rFonts w:asciiTheme="minorHAnsi" w:hAnsiTheme="minorHAnsi" w:cstheme="minorHAnsi"/>
          <w:sz w:val="32"/>
          <w:szCs w:val="32"/>
        </w:rPr>
        <w:t>Visit the related GitHub repo here:</w:t>
      </w:r>
    </w:p>
    <w:p w14:paraId="3D46E8E0" w14:textId="4F3613F0" w:rsidR="00BA4350" w:rsidRPr="00BA4350" w:rsidRDefault="003A7483" w:rsidP="00B66124">
      <w:pPr>
        <w:spacing w:before="240" w:after="240"/>
        <w:jc w:val="center"/>
        <w:rPr>
          <w:rFonts w:asciiTheme="minorHAnsi" w:hAnsiTheme="minorHAnsi" w:cstheme="minorHAnsi"/>
          <w:sz w:val="32"/>
          <w:szCs w:val="32"/>
        </w:rPr>
      </w:pPr>
      <w:hyperlink r:id="rId10" w:history="1">
        <w:r w:rsidR="00E03603" w:rsidRPr="00AC3646">
          <w:rPr>
            <w:rStyle w:val="Hyperlink"/>
            <w:rFonts w:asciiTheme="minorHAnsi" w:hAnsiTheme="minorHAnsi" w:cstheme="minorHAnsi"/>
            <w:sz w:val="32"/>
            <w:szCs w:val="32"/>
          </w:rPr>
          <w:t>https://github.com/ColumKavanagh/MusicLabelWebsite</w:t>
        </w:r>
      </w:hyperlink>
      <w:r w:rsidR="00E03603">
        <w:rPr>
          <w:rFonts w:asciiTheme="minorHAnsi" w:hAnsiTheme="minorHAnsi" w:cstheme="minorHAnsi"/>
          <w:sz w:val="32"/>
          <w:szCs w:val="32"/>
        </w:rPr>
        <w:t xml:space="preserve"> </w:t>
      </w:r>
      <w:r w:rsidR="00BA4350" w:rsidRPr="00BA4350">
        <w:rPr>
          <w:rFonts w:asciiTheme="minorHAnsi" w:hAnsiTheme="minorHAnsi" w:cstheme="minorHAnsi"/>
          <w:sz w:val="32"/>
          <w:szCs w:val="32"/>
        </w:rPr>
        <w:t xml:space="preserve"> </w:t>
      </w:r>
    </w:p>
    <w:p w14:paraId="4B011B40" w14:textId="786B090B" w:rsidR="00BA4350" w:rsidRPr="00556571" w:rsidRDefault="00BA4350" w:rsidP="00B66124">
      <w:pPr>
        <w:spacing w:before="240" w:after="240"/>
        <w:jc w:val="center"/>
        <w:rPr>
          <w:rFonts w:asciiTheme="minorHAnsi" w:hAnsiTheme="minorHAnsi" w:cstheme="minorHAnsi"/>
          <w:b/>
          <w:sz w:val="32"/>
          <w:szCs w:val="32"/>
        </w:rPr>
      </w:pPr>
      <w:r>
        <w:rPr>
          <w:rFonts w:asciiTheme="minorHAnsi" w:hAnsiTheme="minorHAnsi" w:cstheme="minorHAnsi"/>
        </w:rPr>
        <w:t xml:space="preserve"> </w:t>
      </w:r>
    </w:p>
    <w:p w14:paraId="62EFEF72" w14:textId="1A6C20F6" w:rsidR="00615854" w:rsidRPr="00696B09" w:rsidRDefault="0038233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Executive </w:t>
      </w:r>
      <w:r w:rsidR="00696B09">
        <w:rPr>
          <w:rFonts w:asciiTheme="minorHAnsi" w:hAnsiTheme="minorHAnsi" w:cstheme="minorHAnsi"/>
          <w:b/>
          <w:bCs/>
          <w:sz w:val="28"/>
          <w:szCs w:val="28"/>
          <w:u w:val="single"/>
        </w:rPr>
        <w:t>S</w:t>
      </w:r>
      <w:r w:rsidRPr="00696B09">
        <w:rPr>
          <w:rFonts w:asciiTheme="minorHAnsi" w:hAnsiTheme="minorHAnsi" w:cstheme="minorHAnsi"/>
          <w:b/>
          <w:bCs/>
          <w:sz w:val="28"/>
          <w:szCs w:val="28"/>
          <w:u w:val="single"/>
        </w:rPr>
        <w:t>ummary</w:t>
      </w:r>
    </w:p>
    <w:p w14:paraId="1C678532" w14:textId="12B10CD1" w:rsidR="00382331" w:rsidRPr="008C0C34" w:rsidRDefault="008C0C34" w:rsidP="00615854">
      <w:pPr>
        <w:rPr>
          <w:rFonts w:asciiTheme="minorHAnsi" w:hAnsiTheme="minorHAnsi" w:cstheme="minorHAnsi"/>
        </w:rPr>
      </w:pPr>
      <w:r w:rsidRPr="008C0C34">
        <w:rPr>
          <w:rFonts w:asciiTheme="minorHAnsi" w:hAnsiTheme="minorHAnsi" w:cstheme="minorHAnsi"/>
        </w:rPr>
        <w:t>We built a website for a fictional Irish music label called ‘Bass-</w:t>
      </w:r>
      <w:proofErr w:type="spellStart"/>
      <w:r w:rsidRPr="008C0C34">
        <w:rPr>
          <w:rFonts w:asciiTheme="minorHAnsi" w:hAnsiTheme="minorHAnsi" w:cstheme="minorHAnsi"/>
        </w:rPr>
        <w:t>ic</w:t>
      </w:r>
      <w:proofErr w:type="spellEnd"/>
      <w:r w:rsidRPr="008C0C34">
        <w:rPr>
          <w:rFonts w:asciiTheme="minorHAnsi" w:hAnsiTheme="minorHAnsi" w:cstheme="minorHAnsi"/>
        </w:rPr>
        <w:t xml:space="preserve"> Records’.</w:t>
      </w:r>
    </w:p>
    <w:p w14:paraId="5D45B518" w14:textId="77777777" w:rsidR="008C0C34" w:rsidRDefault="008C0C34" w:rsidP="00615854">
      <w:pPr>
        <w:rPr>
          <w:rFonts w:asciiTheme="minorHAnsi" w:hAnsiTheme="minorHAnsi" w:cstheme="minorHAnsi"/>
        </w:rPr>
      </w:pPr>
    </w:p>
    <w:p w14:paraId="53A38F4F" w14:textId="2D457928" w:rsidR="002A4595" w:rsidRDefault="002A4595" w:rsidP="00615854">
      <w:pPr>
        <w:rPr>
          <w:rFonts w:asciiTheme="minorHAnsi" w:hAnsiTheme="minorHAnsi" w:cstheme="minorHAnsi"/>
        </w:rPr>
      </w:pPr>
      <w:r>
        <w:rPr>
          <w:rFonts w:asciiTheme="minorHAnsi" w:hAnsiTheme="minorHAnsi" w:cstheme="minorHAnsi"/>
        </w:rPr>
        <w:t>Initially</w:t>
      </w:r>
      <w:r w:rsidR="00F73648">
        <w:rPr>
          <w:rFonts w:asciiTheme="minorHAnsi" w:hAnsiTheme="minorHAnsi" w:cstheme="minorHAnsi"/>
        </w:rPr>
        <w:t>,</w:t>
      </w:r>
      <w:r>
        <w:rPr>
          <w:rFonts w:asciiTheme="minorHAnsi" w:hAnsiTheme="minorHAnsi" w:cstheme="minorHAnsi"/>
        </w:rPr>
        <w:t xml:space="preserve"> Daniel and Colum decided </w:t>
      </w:r>
      <w:r w:rsidR="00F73648">
        <w:rPr>
          <w:rFonts w:asciiTheme="minorHAnsi" w:hAnsiTheme="minorHAnsi" w:cstheme="minorHAnsi"/>
        </w:rPr>
        <w:t>they would do a website for a fictional music label</w:t>
      </w:r>
      <w:r w:rsidR="00A833D1">
        <w:rPr>
          <w:rFonts w:asciiTheme="minorHAnsi" w:hAnsiTheme="minorHAnsi" w:cstheme="minorHAnsi"/>
        </w:rPr>
        <w:t>. T</w:t>
      </w:r>
      <w:r w:rsidR="00F73648">
        <w:rPr>
          <w:rFonts w:asciiTheme="minorHAnsi" w:hAnsiTheme="minorHAnsi" w:cstheme="minorHAnsi"/>
        </w:rPr>
        <w:t>hey were both interested in music and the idea would allow for a couple of interesting tools to be built and used on the website (the ‘Recommendations’ and ‘Gigs’ tools our case.) When Ciara joined the team thereafter during Week One, she was happy to move forward with the ‘music label’ idea as she has experience working in the music industry.</w:t>
      </w:r>
    </w:p>
    <w:p w14:paraId="7F58265A" w14:textId="73C43BD6" w:rsidR="00F73648" w:rsidRDefault="00F73648" w:rsidP="00615854">
      <w:pPr>
        <w:rPr>
          <w:rFonts w:asciiTheme="minorHAnsi" w:hAnsiTheme="minorHAnsi" w:cstheme="minorHAnsi"/>
        </w:rPr>
      </w:pPr>
    </w:p>
    <w:p w14:paraId="4A38655F" w14:textId="6584FFD2" w:rsidR="00F73648" w:rsidRDefault="00F73648" w:rsidP="00615854">
      <w:pPr>
        <w:rPr>
          <w:rFonts w:asciiTheme="minorHAnsi" w:hAnsiTheme="minorHAnsi" w:cstheme="minorHAnsi"/>
        </w:rPr>
      </w:pPr>
      <w:r>
        <w:rPr>
          <w:rFonts w:asciiTheme="minorHAnsi" w:hAnsiTheme="minorHAnsi" w:cstheme="minorHAnsi"/>
        </w:rPr>
        <w:t xml:space="preserve">We wanted to create an informative website that could </w:t>
      </w:r>
      <w:r w:rsidR="00A833D1">
        <w:rPr>
          <w:rFonts w:asciiTheme="minorHAnsi" w:hAnsiTheme="minorHAnsi" w:cstheme="minorHAnsi"/>
        </w:rPr>
        <w:t>promote</w:t>
      </w:r>
      <w:r>
        <w:rPr>
          <w:rFonts w:asciiTheme="minorHAnsi" w:hAnsiTheme="minorHAnsi" w:cstheme="minorHAnsi"/>
        </w:rPr>
        <w:t xml:space="preserve"> the artists that were signed to our label, ‘Bass-</w:t>
      </w:r>
      <w:proofErr w:type="spellStart"/>
      <w:r>
        <w:rPr>
          <w:rFonts w:asciiTheme="minorHAnsi" w:hAnsiTheme="minorHAnsi" w:cstheme="minorHAnsi"/>
        </w:rPr>
        <w:t>ic</w:t>
      </w:r>
      <w:proofErr w:type="spellEnd"/>
      <w:r>
        <w:rPr>
          <w:rFonts w:asciiTheme="minorHAnsi" w:hAnsiTheme="minorHAnsi" w:cstheme="minorHAnsi"/>
        </w:rPr>
        <w:t xml:space="preserve"> Records’, but we also wanted to do this in an interactive way so that the website was engaging for people to use. </w:t>
      </w:r>
    </w:p>
    <w:p w14:paraId="3A5718CB" w14:textId="3A5F071A" w:rsidR="00ED70DB" w:rsidRDefault="00ED70DB" w:rsidP="00615854">
      <w:pPr>
        <w:rPr>
          <w:rFonts w:asciiTheme="minorHAnsi" w:hAnsiTheme="minorHAnsi" w:cstheme="minorHAnsi"/>
        </w:rPr>
      </w:pPr>
    </w:p>
    <w:p w14:paraId="6AA044BD" w14:textId="2A25DC0E" w:rsidR="00ED70DB" w:rsidRDefault="00ED70DB" w:rsidP="00615854">
      <w:pPr>
        <w:rPr>
          <w:rFonts w:asciiTheme="minorHAnsi" w:hAnsiTheme="minorHAnsi" w:cstheme="minorHAnsi"/>
        </w:rPr>
      </w:pPr>
      <w:r>
        <w:rPr>
          <w:rFonts w:asciiTheme="minorHAnsi" w:hAnsiTheme="minorHAnsi" w:cstheme="minorHAnsi"/>
        </w:rPr>
        <w:t xml:space="preserve">We feature </w:t>
      </w:r>
      <w:r w:rsidR="00367BA2">
        <w:rPr>
          <w:rFonts w:asciiTheme="minorHAnsi" w:hAnsiTheme="minorHAnsi" w:cstheme="minorHAnsi"/>
        </w:rPr>
        <w:t xml:space="preserve">an unordered list, </w:t>
      </w:r>
      <w:r>
        <w:rPr>
          <w:rFonts w:asciiTheme="minorHAnsi" w:hAnsiTheme="minorHAnsi" w:cstheme="minorHAnsi"/>
        </w:rPr>
        <w:t xml:space="preserve">forms with </w:t>
      </w:r>
      <w:r w:rsidR="00367BA2">
        <w:rPr>
          <w:rFonts w:asciiTheme="minorHAnsi" w:hAnsiTheme="minorHAnsi" w:cstheme="minorHAnsi"/>
        </w:rPr>
        <w:t>different</w:t>
      </w:r>
      <w:r>
        <w:rPr>
          <w:rFonts w:asciiTheme="minorHAnsi" w:hAnsiTheme="minorHAnsi" w:cstheme="minorHAnsi"/>
        </w:rPr>
        <w:t xml:space="preserve"> types of inputs</w:t>
      </w:r>
      <w:r w:rsidR="00367BA2">
        <w:rPr>
          <w:rFonts w:asciiTheme="minorHAnsi" w:hAnsiTheme="minorHAnsi" w:cstheme="minorHAnsi"/>
        </w:rPr>
        <w:t xml:space="preserve"> (typed input and dropdown menus), and also include some interactive items just for fun on our website, such as showing and hiding slideshow and search results.</w:t>
      </w:r>
    </w:p>
    <w:p w14:paraId="74AF28E4" w14:textId="25D3F28C" w:rsidR="00ED70DB" w:rsidRDefault="00ED70DB" w:rsidP="00615854">
      <w:pPr>
        <w:rPr>
          <w:rFonts w:asciiTheme="minorHAnsi" w:hAnsiTheme="minorHAnsi" w:cstheme="minorHAnsi"/>
        </w:rPr>
      </w:pPr>
    </w:p>
    <w:p w14:paraId="4F0C9C28" w14:textId="3221000C" w:rsidR="00ED70DB" w:rsidRDefault="00ED70DB" w:rsidP="00615854">
      <w:pPr>
        <w:rPr>
          <w:rFonts w:asciiTheme="minorHAnsi" w:hAnsiTheme="minorHAnsi" w:cstheme="minorHAnsi"/>
        </w:rPr>
      </w:pPr>
      <w:r>
        <w:rPr>
          <w:rFonts w:asciiTheme="minorHAnsi" w:hAnsiTheme="minorHAnsi" w:cstheme="minorHAnsi"/>
        </w:rPr>
        <w:t>We even tried to push things a little further by in</w:t>
      </w:r>
      <w:r w:rsidR="00367BA2">
        <w:rPr>
          <w:rFonts w:asciiTheme="minorHAnsi" w:hAnsiTheme="minorHAnsi" w:cstheme="minorHAnsi"/>
        </w:rPr>
        <w:t xml:space="preserve">tegrating ‘iframes’ that link to relevant YouTube videos within our ‘Gigs’ tool results section. And we made a </w:t>
      </w:r>
      <w:r>
        <w:rPr>
          <w:rFonts w:asciiTheme="minorHAnsi" w:hAnsiTheme="minorHAnsi" w:cstheme="minorHAnsi"/>
        </w:rPr>
        <w:t xml:space="preserve">pop-up </w:t>
      </w:r>
      <w:r w:rsidR="00367BA2">
        <w:rPr>
          <w:rFonts w:asciiTheme="minorHAnsi" w:hAnsiTheme="minorHAnsi" w:cstheme="minorHAnsi"/>
        </w:rPr>
        <w:t xml:space="preserve">that appears overlaid on top of our </w:t>
      </w:r>
      <w:r>
        <w:rPr>
          <w:rFonts w:asciiTheme="minorHAnsi" w:hAnsiTheme="minorHAnsi" w:cstheme="minorHAnsi"/>
        </w:rPr>
        <w:t xml:space="preserve">homepage </w:t>
      </w:r>
      <w:r w:rsidR="00367BA2">
        <w:rPr>
          <w:rFonts w:asciiTheme="minorHAnsi" w:hAnsiTheme="minorHAnsi" w:cstheme="minorHAnsi"/>
        </w:rPr>
        <w:t>and</w:t>
      </w:r>
      <w:r>
        <w:rPr>
          <w:rFonts w:asciiTheme="minorHAnsi" w:hAnsiTheme="minorHAnsi" w:cstheme="minorHAnsi"/>
        </w:rPr>
        <w:t xml:space="preserve"> prompts users to sign up to a hypothetical email subscriber list to </w:t>
      </w:r>
      <w:r w:rsidR="00367BA2">
        <w:rPr>
          <w:rFonts w:asciiTheme="minorHAnsi" w:hAnsiTheme="minorHAnsi" w:cstheme="minorHAnsi"/>
        </w:rPr>
        <w:t>k</w:t>
      </w:r>
      <w:r>
        <w:rPr>
          <w:rFonts w:asciiTheme="minorHAnsi" w:hAnsiTheme="minorHAnsi" w:cstheme="minorHAnsi"/>
        </w:rPr>
        <w:t xml:space="preserve">eep </w:t>
      </w:r>
      <w:r w:rsidR="00367BA2">
        <w:rPr>
          <w:rFonts w:asciiTheme="minorHAnsi" w:hAnsiTheme="minorHAnsi" w:cstheme="minorHAnsi"/>
        </w:rPr>
        <w:t>u</w:t>
      </w:r>
      <w:r>
        <w:rPr>
          <w:rFonts w:asciiTheme="minorHAnsi" w:hAnsiTheme="minorHAnsi" w:cstheme="minorHAnsi"/>
        </w:rPr>
        <w:t>p to dat</w:t>
      </w:r>
      <w:r w:rsidR="00367BA2">
        <w:rPr>
          <w:rFonts w:asciiTheme="minorHAnsi" w:hAnsiTheme="minorHAnsi" w:cstheme="minorHAnsi"/>
        </w:rPr>
        <w:t>e</w:t>
      </w:r>
      <w:r>
        <w:rPr>
          <w:rFonts w:asciiTheme="minorHAnsi" w:hAnsiTheme="minorHAnsi" w:cstheme="minorHAnsi"/>
        </w:rPr>
        <w:t xml:space="preserve"> with news from Bass-</w:t>
      </w:r>
      <w:proofErr w:type="spellStart"/>
      <w:r>
        <w:rPr>
          <w:rFonts w:asciiTheme="minorHAnsi" w:hAnsiTheme="minorHAnsi" w:cstheme="minorHAnsi"/>
        </w:rPr>
        <w:t>ic</w:t>
      </w:r>
      <w:proofErr w:type="spellEnd"/>
      <w:r>
        <w:rPr>
          <w:rFonts w:asciiTheme="minorHAnsi" w:hAnsiTheme="minorHAnsi" w:cstheme="minorHAnsi"/>
        </w:rPr>
        <w:t xml:space="preserve"> Records.</w:t>
      </w:r>
    </w:p>
    <w:p w14:paraId="0DAD525C" w14:textId="77777777" w:rsidR="00315869" w:rsidRDefault="00315869" w:rsidP="00615854">
      <w:pPr>
        <w:rPr>
          <w:rFonts w:asciiTheme="minorHAnsi" w:hAnsiTheme="minorHAnsi" w:cstheme="minorHAnsi"/>
        </w:rPr>
      </w:pPr>
    </w:p>
    <w:p w14:paraId="0527EEA1" w14:textId="3DB3F4C2" w:rsidR="00A833D1" w:rsidRPr="00696B09" w:rsidRDefault="00A833D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How our website was designed and h</w:t>
      </w:r>
      <w:r w:rsidR="00492F75" w:rsidRPr="00696B09">
        <w:rPr>
          <w:rFonts w:asciiTheme="minorHAnsi" w:hAnsiTheme="minorHAnsi" w:cstheme="minorHAnsi"/>
          <w:b/>
          <w:bCs/>
          <w:sz w:val="28"/>
          <w:szCs w:val="28"/>
          <w:u w:val="single"/>
        </w:rPr>
        <w:t xml:space="preserve">ow </w:t>
      </w:r>
      <w:r w:rsidRPr="00696B09">
        <w:rPr>
          <w:rFonts w:asciiTheme="minorHAnsi" w:hAnsiTheme="minorHAnsi" w:cstheme="minorHAnsi"/>
          <w:b/>
          <w:bCs/>
          <w:sz w:val="28"/>
          <w:szCs w:val="28"/>
          <w:u w:val="single"/>
        </w:rPr>
        <w:t>our</w:t>
      </w:r>
      <w:r w:rsidR="00B768B1" w:rsidRPr="00696B09">
        <w:rPr>
          <w:rFonts w:asciiTheme="minorHAnsi" w:hAnsiTheme="minorHAnsi" w:cstheme="minorHAnsi"/>
          <w:b/>
          <w:bCs/>
          <w:sz w:val="28"/>
          <w:szCs w:val="28"/>
          <w:u w:val="single"/>
        </w:rPr>
        <w:t xml:space="preserve"> team </w:t>
      </w:r>
      <w:r w:rsidR="00E35A36" w:rsidRPr="00696B09">
        <w:rPr>
          <w:rFonts w:asciiTheme="minorHAnsi" w:hAnsiTheme="minorHAnsi" w:cstheme="minorHAnsi"/>
          <w:b/>
          <w:bCs/>
          <w:sz w:val="28"/>
          <w:szCs w:val="28"/>
          <w:u w:val="single"/>
        </w:rPr>
        <w:t>split the project work</w:t>
      </w:r>
    </w:p>
    <w:p w14:paraId="3AB53091" w14:textId="77777777" w:rsidR="008C0C34" w:rsidRDefault="00A833D1" w:rsidP="00615854">
      <w:pPr>
        <w:rPr>
          <w:rFonts w:asciiTheme="minorHAnsi" w:hAnsiTheme="minorHAnsi" w:cstheme="minorHAnsi"/>
        </w:rPr>
      </w:pPr>
      <w:r>
        <w:rPr>
          <w:rFonts w:asciiTheme="minorHAnsi" w:hAnsiTheme="minorHAnsi" w:cstheme="minorHAnsi"/>
        </w:rPr>
        <w:t>We initially discussed our overall approach to the website and used wireframes to mock</w:t>
      </w:r>
      <w:r w:rsidR="008C0C34">
        <w:rPr>
          <w:rFonts w:asciiTheme="minorHAnsi" w:hAnsiTheme="minorHAnsi" w:cstheme="minorHAnsi"/>
        </w:rPr>
        <w:t>-</w:t>
      </w:r>
      <w:r>
        <w:rPr>
          <w:rFonts w:asciiTheme="minorHAnsi" w:hAnsiTheme="minorHAnsi" w:cstheme="minorHAnsi"/>
        </w:rPr>
        <w:t>up some ideas.</w:t>
      </w:r>
      <w:r w:rsidR="008C0C34">
        <w:rPr>
          <w:rFonts w:asciiTheme="minorHAnsi" w:hAnsiTheme="minorHAnsi" w:cstheme="minorHAnsi"/>
        </w:rPr>
        <w:t xml:space="preserve"> See the images below for our final wireframe design. </w:t>
      </w:r>
    </w:p>
    <w:p w14:paraId="4F208B58" w14:textId="77777777" w:rsidR="008C0C34" w:rsidRDefault="008C0C34" w:rsidP="00615854">
      <w:pPr>
        <w:rPr>
          <w:rFonts w:asciiTheme="minorHAnsi" w:hAnsiTheme="minorHAnsi" w:cstheme="minorHAnsi"/>
        </w:rPr>
      </w:pPr>
    </w:p>
    <w:p w14:paraId="053C9BC6" w14:textId="45AE69E0" w:rsidR="00A833D1" w:rsidRDefault="00A833D1" w:rsidP="00615854">
      <w:pPr>
        <w:rPr>
          <w:rFonts w:asciiTheme="minorHAnsi" w:hAnsiTheme="minorHAnsi" w:cstheme="minorHAnsi"/>
        </w:rPr>
      </w:pPr>
      <w:r>
        <w:rPr>
          <w:rFonts w:asciiTheme="minorHAnsi" w:hAnsiTheme="minorHAnsi" w:cstheme="minorHAnsi"/>
        </w:rPr>
        <w:t>Then, a</w:t>
      </w:r>
      <w:r w:rsidR="00A135D3">
        <w:rPr>
          <w:rFonts w:asciiTheme="minorHAnsi" w:hAnsiTheme="minorHAnsi" w:cstheme="minorHAnsi"/>
        </w:rPr>
        <w:t>fter</w:t>
      </w:r>
      <w:r w:rsidR="001C7191">
        <w:rPr>
          <w:rFonts w:asciiTheme="minorHAnsi" w:hAnsiTheme="minorHAnsi" w:cstheme="minorHAnsi"/>
        </w:rPr>
        <w:t xml:space="preserve"> </w:t>
      </w:r>
      <w:r w:rsidR="00A135D3">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sidR="00A135D3">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w:t>
      </w:r>
      <w:r w:rsidR="00F73648">
        <w:rPr>
          <w:rFonts w:asciiTheme="minorHAnsi" w:hAnsiTheme="minorHAnsi" w:cstheme="minorHAnsi"/>
        </w:rPr>
        <w:t xml:space="preserve">Colum’s </w:t>
      </w:r>
      <w:r w:rsidR="00867895">
        <w:rPr>
          <w:rFonts w:asciiTheme="minorHAnsi" w:hAnsiTheme="minorHAnsi" w:cstheme="minorHAnsi"/>
        </w:rPr>
        <w:t>GitHub</w:t>
      </w:r>
      <w:r>
        <w:rPr>
          <w:rFonts w:asciiTheme="minorHAnsi" w:hAnsiTheme="minorHAnsi" w:cstheme="minorHAnsi"/>
        </w:rPr>
        <w:t xml:space="preserve"> (</w:t>
      </w:r>
      <w:r w:rsidR="00867895">
        <w:rPr>
          <w:rFonts w:asciiTheme="minorHAnsi" w:hAnsiTheme="minorHAnsi" w:cstheme="minorHAnsi"/>
        </w:rPr>
        <w:t xml:space="preserve">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w:t>
      </w:r>
      <w:r w:rsidR="00A135D3">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sidR="00A135D3">
        <w:rPr>
          <w:rFonts w:asciiTheme="minorHAnsi" w:hAnsiTheme="minorHAnsi" w:cstheme="minorHAnsi"/>
        </w:rPr>
        <w:t xml:space="preserve"> Ciara built the contact page</w:t>
      </w:r>
      <w:r w:rsidR="00867895">
        <w:rPr>
          <w:rFonts w:asciiTheme="minorHAnsi" w:hAnsiTheme="minorHAnsi" w:cstheme="minorHAnsi"/>
        </w:rPr>
        <w:t>;</w:t>
      </w:r>
      <w:r w:rsidR="00A135D3">
        <w:rPr>
          <w:rFonts w:asciiTheme="minorHAnsi" w:hAnsiTheme="minorHAnsi" w:cstheme="minorHAnsi"/>
        </w:rPr>
        <w:t xml:space="preserve"> Daniel built the recommendations and gigs tools</w:t>
      </w:r>
      <w:r w:rsidR="00867895">
        <w:rPr>
          <w:rFonts w:asciiTheme="minorHAnsi" w:hAnsiTheme="minorHAnsi" w:cstheme="minorHAnsi"/>
        </w:rPr>
        <w:t>;</w:t>
      </w:r>
      <w:r w:rsidR="00A135D3">
        <w:rPr>
          <w:rFonts w:asciiTheme="minorHAnsi" w:hAnsiTheme="minorHAnsi" w:cstheme="minorHAnsi"/>
        </w:rPr>
        <w:t xml:space="preserve"> and </w:t>
      </w:r>
      <w:r w:rsidR="00807775">
        <w:rPr>
          <w:rFonts w:asciiTheme="minorHAnsi" w:hAnsiTheme="minorHAnsi" w:cstheme="minorHAnsi"/>
        </w:rPr>
        <w:t>Colum</w:t>
      </w:r>
      <w:r w:rsidR="00A135D3">
        <w:rPr>
          <w:rFonts w:asciiTheme="minorHAnsi" w:hAnsiTheme="minorHAnsi" w:cstheme="minorHAnsi"/>
        </w:rPr>
        <w:t xml:space="preserve"> built the homepage slide</w:t>
      </w:r>
      <w:r w:rsidR="00F73648">
        <w:rPr>
          <w:rFonts w:asciiTheme="minorHAnsi" w:hAnsiTheme="minorHAnsi" w:cstheme="minorHAnsi"/>
        </w:rPr>
        <w:t>show</w:t>
      </w:r>
      <w:r w:rsidR="008C0C34">
        <w:rPr>
          <w:rFonts w:asciiTheme="minorHAnsi" w:hAnsiTheme="minorHAnsi" w:cstheme="minorHAnsi"/>
        </w:rPr>
        <w:t xml:space="preserve"> and helped Ciara with a pop-up to gather email addresses on our homepage</w:t>
      </w:r>
      <w:r w:rsidR="00F73648">
        <w:rPr>
          <w:rFonts w:asciiTheme="minorHAnsi" w:hAnsiTheme="minorHAnsi" w:cstheme="minorHAnsi"/>
        </w:rPr>
        <w:t xml:space="preserve">. This allowed </w:t>
      </w:r>
      <w:r>
        <w:rPr>
          <w:rFonts w:asciiTheme="minorHAnsi" w:hAnsiTheme="minorHAnsi" w:cstheme="minorHAnsi"/>
        </w:rPr>
        <w:t>each</w:t>
      </w:r>
      <w:r w:rsidR="00F73648">
        <w:rPr>
          <w:rFonts w:asciiTheme="minorHAnsi" w:hAnsiTheme="minorHAnsi" w:cstheme="minorHAnsi"/>
        </w:rPr>
        <w:t xml:space="preserve"> member of the group to gain experience using HTML, CSS and JavaScript</w:t>
      </w:r>
      <w:r>
        <w:rPr>
          <w:rFonts w:asciiTheme="minorHAnsi" w:hAnsiTheme="minorHAnsi" w:cstheme="minorHAnsi"/>
        </w:rPr>
        <w:t xml:space="preserve"> </w:t>
      </w:r>
      <w:r w:rsidR="00F73648">
        <w:rPr>
          <w:rFonts w:asciiTheme="minorHAnsi" w:hAnsiTheme="minorHAnsi" w:cstheme="minorHAnsi"/>
        </w:rPr>
        <w:t>(along with Bootst</w:t>
      </w:r>
      <w:r>
        <w:rPr>
          <w:rFonts w:asciiTheme="minorHAnsi" w:hAnsiTheme="minorHAnsi" w:cstheme="minorHAnsi"/>
        </w:rPr>
        <w:t>r</w:t>
      </w:r>
      <w:r w:rsidR="00F73648">
        <w:rPr>
          <w:rFonts w:asciiTheme="minorHAnsi" w:hAnsiTheme="minorHAnsi" w:cstheme="minorHAnsi"/>
        </w:rPr>
        <w:t>ap and jQuery evidently)</w:t>
      </w:r>
      <w:r>
        <w:rPr>
          <w:rFonts w:asciiTheme="minorHAnsi" w:hAnsiTheme="minorHAnsi" w:cstheme="minorHAnsi"/>
        </w:rPr>
        <w:t xml:space="preserve"> to contribute to the overall website</w:t>
      </w:r>
      <w:r w:rsidR="00F73648">
        <w:rPr>
          <w:rFonts w:asciiTheme="minorHAnsi" w:hAnsiTheme="minorHAnsi" w:cstheme="minorHAnsi"/>
        </w:rPr>
        <w:t>.</w:t>
      </w:r>
      <w:r>
        <w:rPr>
          <w:rFonts w:asciiTheme="minorHAnsi" w:hAnsiTheme="minorHAnsi" w:cstheme="minorHAnsi"/>
        </w:rPr>
        <w:t xml:space="preserve"> </w:t>
      </w:r>
    </w:p>
    <w:p w14:paraId="4676DCBC" w14:textId="77777777" w:rsidR="00A833D1" w:rsidRDefault="00A833D1" w:rsidP="00615854">
      <w:pPr>
        <w:rPr>
          <w:rFonts w:asciiTheme="minorHAnsi" w:hAnsiTheme="minorHAnsi" w:cstheme="minorHAnsi"/>
        </w:rPr>
      </w:pPr>
    </w:p>
    <w:p w14:paraId="5B24BE7A" w14:textId="0DAD3EAD" w:rsidR="00A135D3" w:rsidRDefault="00A833D1" w:rsidP="00615854">
      <w:pPr>
        <w:rPr>
          <w:rFonts w:asciiTheme="minorHAnsi" w:hAnsiTheme="minorHAnsi" w:cstheme="minorHAnsi"/>
        </w:rPr>
      </w:pPr>
      <w:r>
        <w:rPr>
          <w:rFonts w:asciiTheme="minorHAnsi" w:hAnsiTheme="minorHAnsi" w:cstheme="minorHAnsi"/>
        </w:rPr>
        <w:t xml:space="preserve">Once the initial versions of our individually assigned sections were complete, the process became much more collaborative with regular team meetings and messaging via MS Teams enabling this process. </w:t>
      </w:r>
    </w:p>
    <w:p w14:paraId="4A4A3A1B" w14:textId="1CA3EDAF" w:rsidR="009871B2" w:rsidRDefault="009871B2" w:rsidP="00615854">
      <w:pPr>
        <w:rPr>
          <w:rFonts w:asciiTheme="minorHAnsi" w:hAnsiTheme="minorHAnsi" w:cstheme="minorHAnsi"/>
        </w:rPr>
      </w:pPr>
    </w:p>
    <w:p w14:paraId="5F275D24" w14:textId="4A9D3DDD" w:rsidR="007E2E18" w:rsidRDefault="009871B2">
      <w:pPr>
        <w:rPr>
          <w:rFonts w:asciiTheme="minorHAnsi" w:hAnsiTheme="minorHAnsi" w:cstheme="minorHAnsi"/>
        </w:rPr>
      </w:pPr>
      <w:r>
        <w:rPr>
          <w:rFonts w:asciiTheme="minorHAnsi" w:hAnsiTheme="minorHAnsi" w:cstheme="minorHAnsi"/>
        </w:rPr>
        <w:t xml:space="preserve">We also </w:t>
      </w:r>
      <w:r w:rsidR="003F1350">
        <w:rPr>
          <w:rFonts w:asciiTheme="minorHAnsi" w:hAnsiTheme="minorHAnsi" w:cstheme="minorHAnsi"/>
        </w:rPr>
        <w:t>‘</w:t>
      </w:r>
      <w:r>
        <w:rPr>
          <w:rFonts w:asciiTheme="minorHAnsi" w:hAnsiTheme="minorHAnsi" w:cstheme="minorHAnsi"/>
        </w:rPr>
        <w:t>commented</w:t>
      </w:r>
      <w:r w:rsidR="003F1350">
        <w:rPr>
          <w:rFonts w:asciiTheme="minorHAnsi" w:hAnsiTheme="minorHAnsi" w:cstheme="minorHAnsi"/>
        </w:rPr>
        <w:t>’</w:t>
      </w:r>
      <w:r>
        <w:rPr>
          <w:rFonts w:asciiTheme="minorHAnsi" w:hAnsiTheme="minorHAnsi" w:cstheme="minorHAnsi"/>
        </w:rPr>
        <w:t xml:space="preserve"> on the code we created throughout the process to ensure other team members knew what we were doing and to highlight which team member to ask if something needed to be explained about any particular aspect of the website. </w:t>
      </w:r>
      <w:r w:rsidR="007E2E18">
        <w:rPr>
          <w:rFonts w:asciiTheme="minorHAnsi" w:hAnsiTheme="minorHAnsi" w:cstheme="minorHAnsi"/>
        </w:rPr>
        <w:br w:type="page"/>
      </w:r>
    </w:p>
    <w:p w14:paraId="60681DB7" w14:textId="7601DEDA" w:rsidR="00D9151E" w:rsidRPr="00696B09" w:rsidRDefault="00D9151E" w:rsidP="00315869">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Wireframes</w:t>
      </w:r>
    </w:p>
    <w:p w14:paraId="78895492" w14:textId="5CB78D05"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w:t>
      </w:r>
      <w:r w:rsidR="003E444F">
        <w:rPr>
          <w:rFonts w:asciiTheme="minorHAnsi" w:hAnsiTheme="minorHAnsi" w:cstheme="minorHAnsi"/>
        </w:rPr>
        <w:t xml:space="preserve"> collaborative, </w:t>
      </w:r>
      <w:r>
        <w:rPr>
          <w:rFonts w:asciiTheme="minorHAnsi" w:hAnsiTheme="minorHAnsi" w:cstheme="minorHAnsi"/>
        </w:rPr>
        <w:t xml:space="preserve"> online UI design tool called ‘Figma’.</w:t>
      </w:r>
      <w:r w:rsidR="003E444F">
        <w:rPr>
          <w:rFonts w:asciiTheme="minorHAnsi" w:hAnsiTheme="minorHAnsi" w:cstheme="minorHAnsi"/>
        </w:rPr>
        <w:t xml:space="preserve"> (</w:t>
      </w:r>
      <w:hyperlink r:id="rId11" w:history="1">
        <w:r w:rsidR="003E444F" w:rsidRPr="00AC3646">
          <w:rPr>
            <w:rStyle w:val="Hyperlink"/>
            <w:rFonts w:asciiTheme="minorHAnsi" w:hAnsiTheme="minorHAnsi" w:cstheme="minorHAnsi"/>
          </w:rPr>
          <w:t>https://www.figma.com/</w:t>
        </w:r>
      </w:hyperlink>
      <w:r w:rsidR="003E444F">
        <w:rPr>
          <w:rFonts w:asciiTheme="minorHAnsi" w:hAnsiTheme="minorHAnsi" w:cstheme="minorHAnsi"/>
        </w:rPr>
        <w:t>)</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4B4CF20B" w14:textId="77777777" w:rsidR="00696B09" w:rsidRDefault="00696B09">
      <w:pPr>
        <w:rPr>
          <w:rFonts w:asciiTheme="minorHAnsi" w:hAnsiTheme="minorHAnsi" w:cstheme="minorHAnsi"/>
          <w:b/>
          <w:bCs/>
          <w:u w:val="single"/>
        </w:rPr>
      </w:pPr>
      <w:r>
        <w:rPr>
          <w:rFonts w:asciiTheme="minorHAnsi" w:hAnsiTheme="minorHAnsi" w:cstheme="minorHAnsi"/>
          <w:b/>
          <w:bCs/>
          <w:u w:val="single"/>
        </w:rPr>
        <w:br w:type="page"/>
      </w:r>
    </w:p>
    <w:p w14:paraId="199CE3C7" w14:textId="41393903" w:rsidR="00A833D1" w:rsidRPr="00696B09" w:rsidRDefault="00A833D1" w:rsidP="00A833D1">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Outline of schedule and deliverables </w:t>
      </w:r>
    </w:p>
    <w:p w14:paraId="32DB0A2F" w14:textId="77777777" w:rsidR="00A833D1" w:rsidRPr="008266BC" w:rsidRDefault="00A833D1" w:rsidP="00A833D1">
      <w:pPr>
        <w:rPr>
          <w:rFonts w:asciiTheme="minorHAnsi" w:hAnsiTheme="minorHAnsi" w:cstheme="minorHAnsi"/>
        </w:rPr>
      </w:pPr>
    </w:p>
    <w:p w14:paraId="18226C17" w14:textId="77777777" w:rsidR="00A833D1" w:rsidRDefault="00A833D1" w:rsidP="00A833D1">
      <w:pPr>
        <w:rPr>
          <w:rFonts w:asciiTheme="minorHAnsi" w:hAnsiTheme="minorHAnsi" w:cstheme="minorHAnsi"/>
        </w:rPr>
      </w:pPr>
      <w:r w:rsidRPr="00D9151E">
        <w:rPr>
          <w:rFonts w:asciiTheme="minorHAnsi" w:hAnsiTheme="minorHAnsi" w:cstheme="minorHAnsi"/>
          <w:b/>
          <w:bCs/>
        </w:rPr>
        <w:t>Week 1:</w:t>
      </w:r>
      <w:r>
        <w:rPr>
          <w:rFonts w:asciiTheme="minorHAnsi" w:hAnsiTheme="minorHAnsi" w:cstheme="minorHAnsi"/>
        </w:rPr>
        <w:t xml:space="preserve"> Skeleton of website and repo on GitHub. Design using wireframes.</w:t>
      </w:r>
    </w:p>
    <w:p w14:paraId="7B997EFA" w14:textId="77777777" w:rsidR="00A833D1" w:rsidRDefault="00A833D1" w:rsidP="00A833D1">
      <w:pPr>
        <w:rPr>
          <w:rFonts w:asciiTheme="minorHAnsi" w:hAnsiTheme="minorHAnsi" w:cstheme="minorHAnsi"/>
        </w:rPr>
      </w:pPr>
      <w:r w:rsidRPr="00D9151E">
        <w:rPr>
          <w:rFonts w:asciiTheme="minorHAnsi" w:hAnsiTheme="minorHAnsi" w:cstheme="minorHAnsi"/>
          <w:b/>
          <w:bCs/>
        </w:rPr>
        <w:t>Week 2:</w:t>
      </w:r>
      <w:r>
        <w:rPr>
          <w:rFonts w:asciiTheme="minorHAnsi" w:hAnsiTheme="minorHAnsi" w:cstheme="minorHAnsi"/>
        </w:rPr>
        <w:t xml:space="preserve"> ‘Recommendations’ tool (built with jQuery). ‘Gigs’ tool (built with jQuery). Contact form. Slideshow on homepage (Bootstrap template edited with CSS and raw JavaScript).</w:t>
      </w:r>
    </w:p>
    <w:p w14:paraId="4AA927BE" w14:textId="77777777" w:rsidR="00A833D1" w:rsidRDefault="00A833D1" w:rsidP="00A833D1">
      <w:pPr>
        <w:rPr>
          <w:rFonts w:asciiTheme="minorHAnsi" w:hAnsiTheme="minorHAnsi" w:cstheme="minorHAnsi"/>
        </w:rPr>
      </w:pPr>
      <w:r w:rsidRPr="00D9151E">
        <w:rPr>
          <w:rFonts w:asciiTheme="minorHAnsi" w:hAnsiTheme="minorHAnsi" w:cstheme="minorHAnsi"/>
          <w:b/>
          <w:bCs/>
        </w:rPr>
        <w:t xml:space="preserve">Week </w:t>
      </w:r>
      <w:r>
        <w:rPr>
          <w:rFonts w:asciiTheme="minorHAnsi" w:hAnsiTheme="minorHAnsi" w:cstheme="minorHAnsi"/>
          <w:b/>
          <w:bCs/>
        </w:rPr>
        <w:t>3</w:t>
      </w:r>
      <w:r w:rsidRPr="00D9151E">
        <w:rPr>
          <w:rFonts w:asciiTheme="minorHAnsi" w:hAnsiTheme="minorHAnsi" w:cstheme="minorHAnsi"/>
          <w:b/>
          <w:bCs/>
        </w:rPr>
        <w:t>:</w:t>
      </w:r>
      <w:r>
        <w:rPr>
          <w:rFonts w:asciiTheme="minorHAnsi" w:hAnsiTheme="minorHAnsi" w:cstheme="minorHAnsi"/>
        </w:rPr>
        <w:t xml:space="preserve"> Pop-up on homepage. Final tweaks to all pages’ JavaScript/jQuery. Finalising CSS across the website.</w:t>
      </w:r>
    </w:p>
    <w:p w14:paraId="566685A7" w14:textId="77777777" w:rsidR="00A833D1" w:rsidRDefault="00A833D1" w:rsidP="00A833D1">
      <w:pPr>
        <w:rPr>
          <w:rFonts w:asciiTheme="minorHAnsi" w:hAnsiTheme="minorHAnsi" w:cstheme="minorHAnsi"/>
        </w:rPr>
      </w:pPr>
      <w:r w:rsidRPr="00D9151E">
        <w:rPr>
          <w:rFonts w:asciiTheme="minorHAnsi" w:hAnsiTheme="minorHAnsi" w:cstheme="minorHAnsi"/>
          <w:b/>
          <w:bCs/>
        </w:rPr>
        <w:t xml:space="preserve">Week </w:t>
      </w:r>
      <w:r>
        <w:rPr>
          <w:rFonts w:asciiTheme="minorHAnsi" w:hAnsiTheme="minorHAnsi" w:cstheme="minorHAnsi"/>
          <w:b/>
          <w:bCs/>
        </w:rPr>
        <w:t>4</w:t>
      </w:r>
      <w:r w:rsidRPr="00D9151E">
        <w:rPr>
          <w:rFonts w:asciiTheme="minorHAnsi" w:hAnsiTheme="minorHAnsi" w:cstheme="minorHAnsi"/>
          <w:b/>
          <w:bCs/>
        </w:rPr>
        <w:t>:</w:t>
      </w:r>
      <w:r>
        <w:rPr>
          <w:rFonts w:asciiTheme="minorHAnsi" w:hAnsiTheme="minorHAnsi" w:cstheme="minorHAnsi"/>
        </w:rPr>
        <w:t xml:space="preserve"> Deployment and speed/SEO testing and optimisation. Report writing.</w:t>
      </w:r>
    </w:p>
    <w:p w14:paraId="66EE817B" w14:textId="77777777" w:rsidR="00615854" w:rsidRDefault="00615854" w:rsidP="00615854">
      <w:pPr>
        <w:rPr>
          <w:rFonts w:asciiTheme="minorHAnsi" w:hAnsiTheme="minorHAnsi" w:cstheme="minorHAnsi"/>
        </w:rPr>
      </w:pPr>
    </w:p>
    <w:p w14:paraId="32A69121" w14:textId="3B1A6F63" w:rsidR="00DB6C5B" w:rsidRPr="00D417AD" w:rsidRDefault="00DB6C5B" w:rsidP="00615854">
      <w:pPr>
        <w:rPr>
          <w:rFonts w:asciiTheme="minorHAnsi" w:hAnsiTheme="minorHAnsi" w:cstheme="minorHAnsi"/>
        </w:rPr>
      </w:pPr>
    </w:p>
    <w:p w14:paraId="002FFEFD" w14:textId="7DBDC4D8" w:rsidR="00DB6C5B"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Responsiveness</w:t>
      </w:r>
    </w:p>
    <w:p w14:paraId="4342910D" w14:textId="43889A55" w:rsidR="00D417AD" w:rsidRPr="00ED70DB" w:rsidRDefault="00D417AD" w:rsidP="00615854">
      <w:pPr>
        <w:rPr>
          <w:rFonts w:asciiTheme="minorHAnsi" w:hAnsiTheme="minorHAnsi" w:cstheme="minorHAnsi"/>
        </w:rPr>
      </w:pPr>
      <w:r w:rsidRPr="00ED70DB">
        <w:rPr>
          <w:rFonts w:asciiTheme="minorHAnsi" w:hAnsiTheme="minorHAnsi" w:cstheme="minorHAnsi"/>
        </w:rPr>
        <w:t>We used Bootstr</w:t>
      </w:r>
      <w:r w:rsidR="00ED70DB" w:rsidRPr="00ED70DB">
        <w:rPr>
          <w:rFonts w:asciiTheme="minorHAnsi" w:hAnsiTheme="minorHAnsi" w:cstheme="minorHAnsi"/>
        </w:rPr>
        <w:t>a</w:t>
      </w:r>
      <w:r w:rsidRPr="00ED70DB">
        <w:rPr>
          <w:rFonts w:asciiTheme="minorHAnsi" w:hAnsiTheme="minorHAnsi" w:cstheme="minorHAnsi"/>
        </w:rPr>
        <w:t xml:space="preserve">p </w:t>
      </w:r>
      <w:r w:rsidR="00ED70DB" w:rsidRPr="00ED70DB">
        <w:rPr>
          <w:rFonts w:asciiTheme="minorHAnsi" w:hAnsiTheme="minorHAnsi" w:cstheme="minorHAnsi"/>
        </w:rPr>
        <w:t>and media queries in our CSS file to ensure that our website was laid out correctly and looked its best no matter what device it is viewed on. F</w:t>
      </w:r>
      <w:r w:rsidR="003F1350">
        <w:rPr>
          <w:rFonts w:asciiTheme="minorHAnsi" w:hAnsiTheme="minorHAnsi" w:cstheme="minorHAnsi"/>
        </w:rPr>
        <w:t>o</w:t>
      </w:r>
      <w:r w:rsidR="00ED70DB" w:rsidRPr="00ED70DB">
        <w:rPr>
          <w:rFonts w:asciiTheme="minorHAnsi" w:hAnsiTheme="minorHAnsi" w:cstheme="minorHAnsi"/>
        </w:rPr>
        <w:t>r example, the links and logo in our navbar and footer stack on top of ea</w:t>
      </w:r>
      <w:r w:rsidR="002722CD">
        <w:rPr>
          <w:rFonts w:asciiTheme="minorHAnsi" w:hAnsiTheme="minorHAnsi" w:cstheme="minorHAnsi"/>
        </w:rPr>
        <w:t>c</w:t>
      </w:r>
      <w:r w:rsidR="00ED70DB" w:rsidRPr="00ED70DB">
        <w:rPr>
          <w:rFonts w:asciiTheme="minorHAnsi" w:hAnsiTheme="minorHAnsi" w:cstheme="minorHAnsi"/>
        </w:rPr>
        <w:t>h other when viewed on a narrow screen</w:t>
      </w:r>
      <w:r w:rsidR="003A7483">
        <w:rPr>
          <w:rFonts w:asciiTheme="minorHAnsi" w:hAnsiTheme="minorHAnsi" w:cstheme="minorHAnsi"/>
        </w:rPr>
        <w:t xml:space="preserve"> such as a smartphone</w:t>
      </w:r>
      <w:r w:rsidR="00ED70DB" w:rsidRPr="00ED70DB">
        <w:rPr>
          <w:rFonts w:asciiTheme="minorHAnsi" w:hAnsiTheme="minorHAnsi" w:cstheme="minorHAnsi"/>
        </w:rPr>
        <w:t>. The ‘Developer Tools’ built into Google Chrome helped us test for this throughout the build process.</w:t>
      </w:r>
    </w:p>
    <w:p w14:paraId="0812BA13" w14:textId="77777777" w:rsidR="00D417AD" w:rsidRPr="00D417AD" w:rsidRDefault="00D417AD" w:rsidP="00615854">
      <w:pPr>
        <w:rPr>
          <w:rFonts w:asciiTheme="minorHAnsi" w:hAnsiTheme="minorHAnsi" w:cstheme="minorHAnsi"/>
          <w:b/>
          <w:bCs/>
        </w:rPr>
      </w:pPr>
    </w:p>
    <w:p w14:paraId="463ACE0D" w14:textId="13F828B0" w:rsidR="00D417AD"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Frameworks</w:t>
      </w:r>
    </w:p>
    <w:p w14:paraId="17082FD8" w14:textId="77777777" w:rsidR="002722CD" w:rsidRDefault="00D417AD" w:rsidP="00615854">
      <w:pPr>
        <w:rPr>
          <w:rFonts w:asciiTheme="minorHAnsi" w:hAnsiTheme="minorHAnsi" w:cstheme="minorHAnsi"/>
        </w:rPr>
      </w:pPr>
      <w:r w:rsidRPr="00ED70DB">
        <w:rPr>
          <w:rFonts w:asciiTheme="minorHAnsi" w:hAnsiTheme="minorHAnsi" w:cstheme="minorHAnsi"/>
        </w:rPr>
        <w:t xml:space="preserve">As mentioned earlier, we used Bootstrap and jQuery on our website. The use of these was also customised on different parts of the website. For example, while the slideshow on the homepage was based on ‘Carousel’ template from Bootstrap, we used raw JavaScript to edit the amount of time in milliseconds that </w:t>
      </w:r>
      <w:r w:rsidR="00ED70DB" w:rsidRPr="00ED70DB">
        <w:rPr>
          <w:rFonts w:asciiTheme="minorHAnsi" w:hAnsiTheme="minorHAnsi" w:cstheme="minorHAnsi"/>
        </w:rPr>
        <w:t>each slide is shown for</w:t>
      </w:r>
      <w:r w:rsidRPr="00ED70DB">
        <w:rPr>
          <w:rFonts w:asciiTheme="minorHAnsi" w:hAnsiTheme="minorHAnsi" w:cstheme="minorHAnsi"/>
        </w:rPr>
        <w:t xml:space="preserve"> (this piece of script can be seen in our script.js file</w:t>
      </w:r>
      <w:r w:rsidR="00ED70DB" w:rsidRPr="00ED70DB">
        <w:rPr>
          <w:rFonts w:asciiTheme="minorHAnsi" w:hAnsiTheme="minorHAnsi" w:cstheme="minorHAnsi"/>
        </w:rPr>
        <w:t>).</w:t>
      </w:r>
      <w:r w:rsidR="00ED70DB">
        <w:rPr>
          <w:rFonts w:asciiTheme="minorHAnsi" w:hAnsiTheme="minorHAnsi" w:cstheme="minorHAnsi"/>
        </w:rPr>
        <w:t xml:space="preserve"> </w:t>
      </w:r>
    </w:p>
    <w:p w14:paraId="5B223600" w14:textId="77777777" w:rsidR="002722CD" w:rsidRDefault="002722CD" w:rsidP="00615854">
      <w:pPr>
        <w:rPr>
          <w:rFonts w:asciiTheme="minorHAnsi" w:hAnsiTheme="minorHAnsi" w:cstheme="minorHAnsi"/>
        </w:rPr>
      </w:pPr>
    </w:p>
    <w:p w14:paraId="323DAAC6" w14:textId="0D5B15BD" w:rsidR="00D417AD" w:rsidRPr="00ED70DB" w:rsidRDefault="002722CD" w:rsidP="00615854">
      <w:pPr>
        <w:rPr>
          <w:rFonts w:asciiTheme="minorHAnsi" w:hAnsiTheme="minorHAnsi" w:cstheme="minorHAnsi"/>
        </w:rPr>
      </w:pPr>
      <w:r>
        <w:rPr>
          <w:rFonts w:asciiTheme="minorHAnsi" w:hAnsiTheme="minorHAnsi" w:cstheme="minorHAnsi"/>
        </w:rPr>
        <w:t>W</w:t>
      </w:r>
      <w:r w:rsidR="00ED70DB">
        <w:rPr>
          <w:rFonts w:asciiTheme="minorHAnsi" w:hAnsiTheme="minorHAnsi" w:cstheme="minorHAnsi"/>
        </w:rPr>
        <w:t>e made a point to mix jQuery and raw JavaScript across the website and this can also be seen in our script.js file</w:t>
      </w:r>
      <w:r w:rsidR="00367BA2">
        <w:rPr>
          <w:rFonts w:asciiTheme="minorHAnsi" w:hAnsiTheme="minorHAnsi" w:cstheme="minorHAnsi"/>
        </w:rPr>
        <w:t xml:space="preserve"> e.g. the slideshow on the ho</w:t>
      </w:r>
      <w:r>
        <w:rPr>
          <w:rFonts w:asciiTheme="minorHAnsi" w:hAnsiTheme="minorHAnsi" w:cstheme="minorHAnsi"/>
        </w:rPr>
        <w:t>m</w:t>
      </w:r>
      <w:r w:rsidR="00367BA2">
        <w:rPr>
          <w:rFonts w:asciiTheme="minorHAnsi" w:hAnsiTheme="minorHAnsi" w:cstheme="minorHAnsi"/>
        </w:rPr>
        <w:t xml:space="preserve">epage </w:t>
      </w:r>
      <w:r>
        <w:rPr>
          <w:rFonts w:asciiTheme="minorHAnsi" w:hAnsiTheme="minorHAnsi" w:cstheme="minorHAnsi"/>
        </w:rPr>
        <w:t>is shown and hidden using raw JavaScript and an ‘onclick’ tag in the relevant html while the results on our ‘Recommendations’ tool are shown and hidden using</w:t>
      </w:r>
      <w:r w:rsidR="007D4A46">
        <w:rPr>
          <w:rFonts w:asciiTheme="minorHAnsi" w:hAnsiTheme="minorHAnsi" w:cstheme="minorHAnsi"/>
        </w:rPr>
        <w:t xml:space="preserve"> some very visually appealing</w:t>
      </w:r>
      <w:r>
        <w:rPr>
          <w:rFonts w:asciiTheme="minorHAnsi" w:hAnsiTheme="minorHAnsi" w:cstheme="minorHAnsi"/>
        </w:rPr>
        <w:t xml:space="preserve"> animations from jQuery.</w:t>
      </w:r>
    </w:p>
    <w:p w14:paraId="679E5C83" w14:textId="77777777" w:rsidR="00D417AD" w:rsidRPr="00D417AD" w:rsidRDefault="00D417AD" w:rsidP="00615854">
      <w:pPr>
        <w:rPr>
          <w:rFonts w:asciiTheme="minorHAnsi" w:hAnsiTheme="minorHAnsi" w:cstheme="minorHAnsi"/>
          <w:b/>
          <w:bCs/>
        </w:rPr>
      </w:pPr>
    </w:p>
    <w:p w14:paraId="1869A0B0" w14:textId="694456AB" w:rsidR="00D417AD" w:rsidRPr="003A7483" w:rsidRDefault="00D417AD" w:rsidP="00615854">
      <w:pPr>
        <w:rPr>
          <w:rFonts w:asciiTheme="minorHAnsi" w:hAnsiTheme="minorHAnsi" w:cstheme="minorHAnsi"/>
          <w:b/>
          <w:bCs/>
          <w:sz w:val="28"/>
          <w:szCs w:val="28"/>
          <w:u w:val="single"/>
        </w:rPr>
      </w:pPr>
      <w:r w:rsidRPr="003A7483">
        <w:rPr>
          <w:rFonts w:asciiTheme="minorHAnsi" w:hAnsiTheme="minorHAnsi" w:cstheme="minorHAnsi"/>
          <w:b/>
          <w:bCs/>
          <w:sz w:val="28"/>
          <w:szCs w:val="28"/>
          <w:u w:val="single"/>
        </w:rPr>
        <w:t>Form Validation</w:t>
      </w:r>
    </w:p>
    <w:p w14:paraId="0C68EEFE" w14:textId="7ED70A18" w:rsidR="00D417AD" w:rsidRPr="002722CD" w:rsidRDefault="00ED70DB" w:rsidP="00615854">
      <w:pPr>
        <w:rPr>
          <w:rFonts w:asciiTheme="minorHAnsi" w:hAnsiTheme="minorHAnsi" w:cstheme="minorHAnsi"/>
        </w:rPr>
      </w:pPr>
      <w:r>
        <w:rPr>
          <w:rFonts w:asciiTheme="minorHAnsi" w:hAnsiTheme="minorHAnsi" w:cstheme="minorHAnsi"/>
        </w:rPr>
        <w:t xml:space="preserve">Also, in terms of mixing approaches in order </w:t>
      </w:r>
      <w:r w:rsidR="002722CD">
        <w:rPr>
          <w:rFonts w:asciiTheme="minorHAnsi" w:hAnsiTheme="minorHAnsi" w:cstheme="minorHAnsi"/>
        </w:rPr>
        <w:t>t</w:t>
      </w:r>
      <w:r>
        <w:rPr>
          <w:rFonts w:asciiTheme="minorHAnsi" w:hAnsiTheme="minorHAnsi" w:cstheme="minorHAnsi"/>
        </w:rPr>
        <w:t>o demonstrate our learning, for the form validation across the website</w:t>
      </w:r>
      <w:r w:rsidR="00367BA2">
        <w:rPr>
          <w:rFonts w:asciiTheme="minorHAnsi" w:hAnsiTheme="minorHAnsi" w:cstheme="minorHAnsi"/>
        </w:rPr>
        <w:t xml:space="preserve"> we us</w:t>
      </w:r>
      <w:r w:rsidR="002722CD">
        <w:rPr>
          <w:rFonts w:asciiTheme="minorHAnsi" w:hAnsiTheme="minorHAnsi" w:cstheme="minorHAnsi"/>
        </w:rPr>
        <w:t xml:space="preserve">ed </w:t>
      </w:r>
      <w:r w:rsidR="00367BA2">
        <w:rPr>
          <w:rFonts w:asciiTheme="minorHAnsi" w:hAnsiTheme="minorHAnsi" w:cstheme="minorHAnsi"/>
        </w:rPr>
        <w:t>HTML5 tags to help with this</w:t>
      </w:r>
      <w:r w:rsidR="00B33017">
        <w:rPr>
          <w:rFonts w:asciiTheme="minorHAnsi" w:hAnsiTheme="minorHAnsi" w:cstheme="minorHAnsi"/>
        </w:rPr>
        <w:t xml:space="preserve"> alongside writing our own ‘</w:t>
      </w:r>
      <w:proofErr w:type="spellStart"/>
      <w:r w:rsidR="00B33017">
        <w:rPr>
          <w:rFonts w:asciiTheme="minorHAnsi" w:hAnsiTheme="minorHAnsi" w:cstheme="minorHAnsi"/>
        </w:rPr>
        <w:t>validateForm</w:t>
      </w:r>
      <w:proofErr w:type="spellEnd"/>
      <w:r w:rsidR="00B33017">
        <w:rPr>
          <w:rFonts w:asciiTheme="minorHAnsi" w:hAnsiTheme="minorHAnsi" w:cstheme="minorHAnsi"/>
        </w:rPr>
        <w:t>();’ function</w:t>
      </w:r>
      <w:r w:rsidR="009F7620">
        <w:rPr>
          <w:rFonts w:asciiTheme="minorHAnsi" w:hAnsiTheme="minorHAnsi" w:cstheme="minorHAnsi"/>
        </w:rPr>
        <w:t>s</w:t>
      </w:r>
      <w:r w:rsidR="00B33017">
        <w:rPr>
          <w:rFonts w:asciiTheme="minorHAnsi" w:hAnsiTheme="minorHAnsi" w:cstheme="minorHAnsi"/>
        </w:rPr>
        <w:t xml:space="preserve"> in JavaScript.</w:t>
      </w:r>
      <w:r w:rsidR="009F7620">
        <w:rPr>
          <w:rFonts w:asciiTheme="minorHAnsi" w:hAnsiTheme="minorHAnsi" w:cstheme="minorHAnsi"/>
        </w:rPr>
        <w:t xml:space="preserve"> The form on our ‘Contact’ page,</w:t>
      </w:r>
      <w:r w:rsidR="002722CD">
        <w:rPr>
          <w:rFonts w:asciiTheme="minorHAnsi" w:hAnsiTheme="minorHAnsi" w:cstheme="minorHAnsi"/>
        </w:rPr>
        <w:t xml:space="preserve"> </w:t>
      </w:r>
      <w:r w:rsidR="009F7620">
        <w:rPr>
          <w:rFonts w:asciiTheme="minorHAnsi" w:hAnsiTheme="minorHAnsi" w:cstheme="minorHAnsi"/>
        </w:rPr>
        <w:t xml:space="preserve">for example, </w:t>
      </w:r>
      <w:r w:rsidR="002722CD">
        <w:rPr>
          <w:rFonts w:asciiTheme="minorHAnsi" w:hAnsiTheme="minorHAnsi" w:cstheme="minorHAnsi"/>
        </w:rPr>
        <w:t xml:space="preserve">uses </w:t>
      </w:r>
      <w:r w:rsidR="00B33017">
        <w:rPr>
          <w:rFonts w:asciiTheme="minorHAnsi" w:hAnsiTheme="minorHAnsi" w:cstheme="minorHAnsi"/>
        </w:rPr>
        <w:t>HTML5 specific tags like ‘</w:t>
      </w:r>
      <w:r w:rsidR="00B33017" w:rsidRPr="00B33017">
        <w:rPr>
          <w:rFonts w:asciiTheme="minorHAnsi" w:hAnsiTheme="minorHAnsi" w:cstheme="minorHAnsi"/>
        </w:rPr>
        <w:t>input type="email"</w:t>
      </w:r>
      <w:r w:rsidR="00B33017">
        <w:rPr>
          <w:rFonts w:asciiTheme="minorHAnsi" w:hAnsiTheme="minorHAnsi" w:cstheme="minorHAnsi"/>
        </w:rPr>
        <w:t xml:space="preserve">’ to prompt users to input a correctly formatted email address and we also use JavaScript to highlight the incorrect </w:t>
      </w:r>
      <w:r w:rsidR="009F7620">
        <w:rPr>
          <w:rFonts w:asciiTheme="minorHAnsi" w:hAnsiTheme="minorHAnsi" w:cstheme="minorHAnsi"/>
        </w:rPr>
        <w:t xml:space="preserve">HTML </w:t>
      </w:r>
      <w:r w:rsidR="00B33017">
        <w:rPr>
          <w:rFonts w:asciiTheme="minorHAnsi" w:hAnsiTheme="minorHAnsi" w:cstheme="minorHAnsi"/>
        </w:rPr>
        <w:t>field if a user tries to submit the contact form with unsuitable data</w:t>
      </w:r>
      <w:r w:rsidR="009F7620">
        <w:rPr>
          <w:rFonts w:asciiTheme="minorHAnsi" w:hAnsiTheme="minorHAnsi" w:cstheme="minorHAnsi"/>
        </w:rPr>
        <w:t xml:space="preserve"> in it</w:t>
      </w:r>
      <w:r w:rsidR="00B33017">
        <w:rPr>
          <w:rFonts w:asciiTheme="minorHAnsi" w:hAnsiTheme="minorHAnsi" w:cstheme="minorHAnsi"/>
        </w:rPr>
        <w:t xml:space="preserve">; we do this using the </w:t>
      </w:r>
      <w:r w:rsidR="00B33017">
        <w:rPr>
          <w:rFonts w:asciiTheme="minorHAnsi" w:hAnsiTheme="minorHAnsi" w:cstheme="minorHAnsi"/>
          <w:color w:val="242424"/>
        </w:rPr>
        <w:t>focus()</w:t>
      </w:r>
      <w:r w:rsidR="009F7620">
        <w:rPr>
          <w:rFonts w:asciiTheme="minorHAnsi" w:hAnsiTheme="minorHAnsi" w:cstheme="minorHAnsi"/>
          <w:color w:val="242424"/>
        </w:rPr>
        <w:t xml:space="preserve"> method.</w:t>
      </w:r>
    </w:p>
    <w:p w14:paraId="1343BE32" w14:textId="66105CEC"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F0A6402" w14:textId="23E18BF8" w:rsidR="00867895" w:rsidRPr="003A7483" w:rsidRDefault="00867895"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Deployment</w:t>
      </w:r>
      <w:r w:rsidR="003A7483">
        <w:rPr>
          <w:rFonts w:asciiTheme="minorHAnsi" w:hAnsiTheme="minorHAnsi" w:cstheme="minorHAnsi"/>
          <w:b/>
          <w:bCs/>
          <w:sz w:val="28"/>
          <w:szCs w:val="28"/>
          <w:u w:val="single"/>
        </w:rPr>
        <w:br/>
      </w: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633B9FD4" w:rsidR="00867895" w:rsidRPr="00B66124" w:rsidRDefault="003A7483" w:rsidP="00615854">
      <w:pPr>
        <w:rPr>
          <w:rFonts w:asciiTheme="minorHAnsi" w:hAnsiTheme="minorHAnsi" w:cstheme="minorHAnsi"/>
        </w:rPr>
      </w:pPr>
      <w:hyperlink r:id="rId16" w:history="1">
        <w:r w:rsidR="00BA4350" w:rsidRPr="00AC3646">
          <w:rPr>
            <w:rStyle w:val="Hyperlink"/>
            <w:rFonts w:asciiTheme="minorHAnsi" w:hAnsiTheme="minorHAnsi" w:cstheme="minorHAnsi"/>
          </w:rPr>
          <w:t>https://columkavanagh.github.io/MusicLabelWebsite/</w:t>
        </w:r>
      </w:hyperlink>
      <w:r w:rsidR="00BA4350">
        <w:rPr>
          <w:rFonts w:asciiTheme="minorHAnsi" w:hAnsiTheme="minorHAnsi" w:cstheme="minorHAnsi"/>
        </w:rPr>
        <w:t xml:space="preserve"> as opposed to say ‘www.bass-icrecords.ie’. Deploying the website on GitHub Pages also allowed us to remove the ‘index.html’ suffix from the </w:t>
      </w:r>
      <w:proofErr w:type="spellStart"/>
      <w:r w:rsidR="00BA4350">
        <w:rPr>
          <w:rFonts w:asciiTheme="minorHAnsi" w:hAnsiTheme="minorHAnsi" w:cstheme="minorHAnsi"/>
        </w:rPr>
        <w:t>hrefs</w:t>
      </w:r>
      <w:proofErr w:type="spellEnd"/>
      <w:r w:rsidR="00BA4350">
        <w:rPr>
          <w:rFonts w:asciiTheme="minorHAnsi" w:hAnsiTheme="minorHAnsi" w:cstheme="minorHAnsi"/>
        </w:rPr>
        <w:t xml:space="preserve"> which we used to link from page to page on our website. This is because the servers that GitHub pages uses are likely Linux based rather than Windows based (which would require the ‘index.html’ suffix to follow each </w:t>
      </w:r>
      <w:proofErr w:type="spellStart"/>
      <w:r w:rsidR="00BA4350">
        <w:rPr>
          <w:rFonts w:asciiTheme="minorHAnsi" w:hAnsiTheme="minorHAnsi" w:cstheme="minorHAnsi"/>
        </w:rPr>
        <w:t>href</w:t>
      </w:r>
      <w:proofErr w:type="spellEnd"/>
      <w:r w:rsidR="00BA4350">
        <w:rPr>
          <w:rFonts w:asciiTheme="minorHAnsi" w:hAnsiTheme="minorHAnsi" w:cstheme="minorHAnsi"/>
        </w:rPr>
        <w:t xml:space="preserve"> address).</w:t>
      </w:r>
    </w:p>
    <w:p w14:paraId="536D1FD4" w14:textId="77777777" w:rsidR="00492F75" w:rsidRPr="00B66124" w:rsidRDefault="00492F75" w:rsidP="00492F75">
      <w:pPr>
        <w:rPr>
          <w:rFonts w:asciiTheme="minorHAnsi" w:hAnsiTheme="minorHAnsi" w:cstheme="minorHAnsi"/>
        </w:rPr>
      </w:pPr>
    </w:p>
    <w:p w14:paraId="127EF36F" w14:textId="63CD38C8" w:rsidR="00615854"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Testing</w:t>
      </w:r>
    </w:p>
    <w:p w14:paraId="1E85D402" w14:textId="4BDDBF50" w:rsidR="00F771ED" w:rsidRDefault="00F771ED" w:rsidP="00492F75">
      <w:pPr>
        <w:rPr>
          <w:rFonts w:asciiTheme="minorHAnsi" w:hAnsiTheme="minorHAnsi" w:cstheme="minorHAnsi"/>
        </w:rPr>
      </w:pPr>
      <w:r>
        <w:rPr>
          <w:rFonts w:asciiTheme="minorHAnsi" w:hAnsiTheme="minorHAnsi" w:cstheme="minorHAnsi"/>
        </w:rPr>
        <w:t>HTML &amp; CSS Validation:</w:t>
      </w:r>
    </w:p>
    <w:p w14:paraId="45F3EA3B" w14:textId="4999B4E2" w:rsidR="00ED413C" w:rsidRDefault="00DC4070" w:rsidP="00492F75">
      <w:pPr>
        <w:rPr>
          <w:rFonts w:asciiTheme="minorHAnsi" w:hAnsiTheme="minorHAnsi" w:cstheme="minorHAnsi"/>
        </w:rPr>
      </w:pPr>
      <w:r>
        <w:rPr>
          <w:rFonts w:asciiTheme="minorHAnsi" w:hAnsiTheme="minorHAnsi" w:cstheme="minorHAnsi"/>
        </w:rPr>
        <w:t xml:space="preserve">- </w:t>
      </w:r>
      <w:r w:rsidR="00BA4350">
        <w:rPr>
          <w:rFonts w:asciiTheme="minorHAnsi" w:hAnsiTheme="minorHAnsi" w:cstheme="minorHAnsi"/>
        </w:rPr>
        <w:t xml:space="preserve">We used the HTML </w:t>
      </w:r>
      <w:r w:rsidR="003E444F">
        <w:rPr>
          <w:rFonts w:asciiTheme="minorHAnsi" w:hAnsiTheme="minorHAnsi" w:cstheme="minorHAnsi"/>
        </w:rPr>
        <w:t>(</w:t>
      </w:r>
      <w:hyperlink r:id="rId17" w:history="1">
        <w:r w:rsidR="003E444F" w:rsidRPr="00AC3646">
          <w:rPr>
            <w:rStyle w:val="Hyperlink"/>
            <w:rFonts w:asciiTheme="minorHAnsi" w:hAnsiTheme="minorHAnsi" w:cstheme="minorHAnsi"/>
          </w:rPr>
          <w:t>https://validator.w3.org/</w:t>
        </w:r>
      </w:hyperlink>
      <w:r w:rsidR="003E444F">
        <w:rPr>
          <w:rFonts w:asciiTheme="minorHAnsi" w:hAnsiTheme="minorHAnsi" w:cstheme="minorHAnsi"/>
        </w:rPr>
        <w:t xml:space="preserve">) </w:t>
      </w:r>
      <w:r w:rsidR="00BA4350">
        <w:rPr>
          <w:rFonts w:asciiTheme="minorHAnsi" w:hAnsiTheme="minorHAnsi" w:cstheme="minorHAnsi"/>
        </w:rPr>
        <w:t>and CSS validators</w:t>
      </w:r>
      <w:r w:rsidR="003E444F">
        <w:rPr>
          <w:rFonts w:asciiTheme="minorHAnsi" w:hAnsiTheme="minorHAnsi" w:cstheme="minorHAnsi"/>
        </w:rPr>
        <w:t xml:space="preserve"> (</w:t>
      </w:r>
      <w:hyperlink r:id="rId18" w:history="1">
        <w:r w:rsidR="003E444F" w:rsidRPr="00AC3646">
          <w:rPr>
            <w:rStyle w:val="Hyperlink"/>
            <w:rFonts w:asciiTheme="minorHAnsi" w:hAnsiTheme="minorHAnsi" w:cstheme="minorHAnsi"/>
          </w:rPr>
          <w:t>https://jigsaw.w3.org/css-validator/</w:t>
        </w:r>
      </w:hyperlink>
      <w:r w:rsidR="003E444F">
        <w:rPr>
          <w:rFonts w:asciiTheme="minorHAnsi" w:hAnsiTheme="minorHAnsi" w:cstheme="minorHAnsi"/>
        </w:rPr>
        <w:t>)</w:t>
      </w:r>
      <w:r w:rsidR="00BA4350">
        <w:rPr>
          <w:rFonts w:asciiTheme="minorHAnsi" w:hAnsiTheme="minorHAnsi" w:cstheme="minorHAnsi"/>
        </w:rPr>
        <w:t xml:space="preserve"> from W3</w:t>
      </w:r>
      <w:r w:rsidR="003E444F">
        <w:rPr>
          <w:rFonts w:asciiTheme="minorHAnsi" w:hAnsiTheme="minorHAnsi" w:cstheme="minorHAnsi"/>
        </w:rPr>
        <w:t>C</w:t>
      </w:r>
      <w:r w:rsidR="00BA4350">
        <w:rPr>
          <w:rFonts w:asciiTheme="minorHAnsi" w:hAnsiTheme="minorHAnsi" w:cstheme="minorHAnsi"/>
        </w:rPr>
        <w:t xml:space="preserve"> to proof our HTML and CSS files. Any errors shown by this validator were corrected so that now, no errors show for any of the HTML or SCC used on our website.</w:t>
      </w:r>
      <w:r w:rsidR="003E444F">
        <w:rPr>
          <w:rFonts w:asciiTheme="minorHAnsi" w:hAnsiTheme="minorHAnsi" w:cstheme="minorHAnsi"/>
        </w:rPr>
        <w:t xml:space="preserve"> Please see the validation documents in the ‘Supplementary’ folder of our website files proving that all pages were put through this process. Each member of the team validated their own HTML files for the pages they were initially responsible for and Ciara validated our CSS file. This ensured that we all gained experience using these tools and correcting errors.</w:t>
      </w:r>
    </w:p>
    <w:p w14:paraId="156DA342" w14:textId="77777777" w:rsidR="00BA4350" w:rsidRDefault="00BA4350" w:rsidP="00492F75">
      <w:pPr>
        <w:rPr>
          <w:rFonts w:asciiTheme="minorHAnsi" w:hAnsiTheme="minorHAnsi" w:cstheme="minorHAnsi"/>
        </w:rPr>
      </w:pPr>
    </w:p>
    <w:p w14:paraId="40B43331" w14:textId="77777777" w:rsidR="00F771ED" w:rsidRDefault="00F771ED" w:rsidP="00492F75">
      <w:pPr>
        <w:rPr>
          <w:rFonts w:asciiTheme="minorHAnsi" w:hAnsiTheme="minorHAnsi" w:cstheme="minorHAnsi"/>
        </w:rPr>
      </w:pPr>
      <w:r>
        <w:rPr>
          <w:rFonts w:asciiTheme="minorHAnsi" w:hAnsiTheme="minorHAnsi" w:cstheme="minorHAnsi"/>
        </w:rPr>
        <w:t>Testing the speed of our website:</w:t>
      </w:r>
    </w:p>
    <w:p w14:paraId="380E6FDD" w14:textId="3484FC6B" w:rsidR="00B24002" w:rsidRDefault="00DC4070" w:rsidP="00492F75">
      <w:pPr>
        <w:rPr>
          <w:rFonts w:asciiTheme="minorHAnsi" w:hAnsiTheme="minorHAnsi" w:cstheme="minorHAnsi"/>
        </w:rPr>
      </w:pPr>
      <w:r>
        <w:rPr>
          <w:rFonts w:asciiTheme="minorHAnsi" w:hAnsiTheme="minorHAnsi" w:cstheme="minorHAnsi"/>
        </w:rPr>
        <w:t xml:space="preserve">- </w:t>
      </w:r>
      <w:r w:rsidR="00F771ED">
        <w:rPr>
          <w:rFonts w:asciiTheme="minorHAnsi" w:hAnsiTheme="minorHAnsi" w:cstheme="minorHAnsi"/>
        </w:rPr>
        <w:t xml:space="preserve">We used </w:t>
      </w:r>
      <w:r w:rsidR="00B24002">
        <w:rPr>
          <w:rFonts w:asciiTheme="minorHAnsi" w:hAnsiTheme="minorHAnsi" w:cstheme="minorHAnsi"/>
        </w:rPr>
        <w:t>Google</w:t>
      </w:r>
      <w:r w:rsidR="00F771ED">
        <w:rPr>
          <w:rFonts w:asciiTheme="minorHAnsi" w:hAnsiTheme="minorHAnsi" w:cstheme="minorHAnsi"/>
        </w:rPr>
        <w:t>’s</w:t>
      </w:r>
      <w:r w:rsidR="00B24002">
        <w:rPr>
          <w:rFonts w:asciiTheme="minorHAnsi" w:hAnsiTheme="minorHAnsi" w:cstheme="minorHAnsi"/>
        </w:rPr>
        <w:t xml:space="preserve"> Page Speed</w:t>
      </w:r>
      <w:r w:rsidR="00F771ED">
        <w:rPr>
          <w:rFonts w:asciiTheme="minorHAnsi" w:hAnsiTheme="minorHAnsi" w:cstheme="minorHAnsi"/>
        </w:rPr>
        <w:t xml:space="preserve"> tool (</w:t>
      </w:r>
      <w:hyperlink r:id="rId19" w:history="1">
        <w:r w:rsidR="00F771ED" w:rsidRPr="00AC3646">
          <w:rPr>
            <w:rStyle w:val="Hyperlink"/>
            <w:rFonts w:asciiTheme="minorHAnsi" w:hAnsiTheme="minorHAnsi" w:cstheme="minorHAnsi"/>
          </w:rPr>
          <w:t>https://pagespeed.web.dev/</w:t>
        </w:r>
      </w:hyperlink>
      <w:r w:rsidR="00F771ED">
        <w:rPr>
          <w:rFonts w:asciiTheme="minorHAnsi" w:hAnsiTheme="minorHAnsi" w:cstheme="minorHAnsi"/>
        </w:rPr>
        <w:t xml:space="preserve">) to test the speed of our website pages. </w:t>
      </w:r>
      <w:r w:rsidR="00F771ED" w:rsidRPr="00696B09">
        <w:rPr>
          <w:rFonts w:asciiTheme="minorHAnsi" w:hAnsiTheme="minorHAnsi" w:cstheme="minorHAnsi"/>
          <w:color w:val="FF0000"/>
          <w:highlight w:val="yellow"/>
        </w:rPr>
        <w:t>This led us to further optimising the ???</w:t>
      </w:r>
    </w:p>
    <w:p w14:paraId="74B60D69" w14:textId="072D5C53" w:rsidR="00B24002" w:rsidRDefault="00B24002" w:rsidP="00492F75">
      <w:pPr>
        <w:rPr>
          <w:rFonts w:asciiTheme="minorHAnsi" w:hAnsiTheme="minorHAnsi" w:cstheme="minorHAnsi"/>
        </w:rPr>
      </w:pPr>
    </w:p>
    <w:p w14:paraId="723B9445" w14:textId="57EA4971" w:rsidR="00B24002"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Optimisation</w:t>
      </w:r>
    </w:p>
    <w:p w14:paraId="26D16BE1" w14:textId="2FCEF247" w:rsidR="00F771ED" w:rsidRDefault="00F771ED" w:rsidP="00492F75">
      <w:pPr>
        <w:rPr>
          <w:rFonts w:asciiTheme="minorHAnsi" w:hAnsiTheme="minorHAnsi" w:cstheme="minorHAnsi"/>
        </w:rPr>
      </w:pPr>
      <w:r>
        <w:rPr>
          <w:rFonts w:asciiTheme="minorHAnsi" w:hAnsiTheme="minorHAnsi" w:cstheme="minorHAnsi"/>
        </w:rPr>
        <w:t xml:space="preserve">Some of the actions we undertook to optimise the </w:t>
      </w:r>
      <w:r w:rsidRPr="00D500C9">
        <w:rPr>
          <w:rFonts w:asciiTheme="minorHAnsi" w:hAnsiTheme="minorHAnsi" w:cstheme="minorHAnsi"/>
          <w:b/>
          <w:bCs/>
        </w:rPr>
        <w:t>speed</w:t>
      </w:r>
      <w:r>
        <w:rPr>
          <w:rFonts w:asciiTheme="minorHAnsi" w:hAnsiTheme="minorHAnsi" w:cstheme="minorHAnsi"/>
        </w:rPr>
        <w:t xml:space="preserve"> of our website include</w:t>
      </w:r>
      <w:r w:rsidR="00D500C9">
        <w:rPr>
          <w:rFonts w:asciiTheme="minorHAnsi" w:hAnsiTheme="minorHAnsi" w:cstheme="minorHAnsi"/>
        </w:rPr>
        <w:t>d</w:t>
      </w:r>
      <w:r>
        <w:rPr>
          <w:rFonts w:asciiTheme="minorHAnsi" w:hAnsiTheme="minorHAnsi" w:cstheme="minorHAnsi"/>
        </w:rPr>
        <w:t>:</w:t>
      </w:r>
    </w:p>
    <w:p w14:paraId="255C6653" w14:textId="62343139" w:rsidR="00D500C9" w:rsidRDefault="00D500C9" w:rsidP="00492F75">
      <w:pPr>
        <w:rPr>
          <w:rFonts w:asciiTheme="minorHAnsi" w:hAnsiTheme="minorHAnsi" w:cstheme="minorHAnsi"/>
        </w:rPr>
      </w:pPr>
    </w:p>
    <w:p w14:paraId="075149E7" w14:textId="68A57D90" w:rsidR="00D500C9" w:rsidRDefault="00D500C9" w:rsidP="00492F75">
      <w:pPr>
        <w:rPr>
          <w:rFonts w:asciiTheme="minorHAnsi" w:hAnsiTheme="minorHAnsi" w:cstheme="minorHAnsi"/>
        </w:rPr>
      </w:pPr>
      <w:r>
        <w:rPr>
          <w:rFonts w:asciiTheme="minorHAnsi" w:hAnsiTheme="minorHAnsi" w:cstheme="minorHAnsi"/>
        </w:rPr>
        <w:t>Adjusting images:</w:t>
      </w:r>
    </w:p>
    <w:p w14:paraId="4102CA87" w14:textId="5DF72138" w:rsidR="00A135D3" w:rsidRDefault="00A135D3" w:rsidP="00492F75">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 xml:space="preserve">We resized </w:t>
      </w:r>
      <w:r w:rsidR="003F7B45">
        <w:rPr>
          <w:rFonts w:asciiTheme="minorHAnsi" w:hAnsiTheme="minorHAnsi" w:cstheme="minorHAnsi"/>
        </w:rPr>
        <w:t>any images used on the website so that they are as small as possible while still remaining of good quality.</w:t>
      </w:r>
      <w:r w:rsidR="003F1350">
        <w:rPr>
          <w:rFonts w:asciiTheme="minorHAnsi" w:hAnsiTheme="minorHAnsi" w:cstheme="minorHAnsi"/>
        </w:rPr>
        <w:t xml:space="preserve"> </w:t>
      </w:r>
      <w:r w:rsidR="003F1350" w:rsidRPr="003F1350">
        <w:rPr>
          <w:rFonts w:asciiTheme="minorHAnsi" w:hAnsiTheme="minorHAnsi" w:cstheme="minorHAnsi"/>
          <w:color w:val="FF0000"/>
          <w:highlight w:val="yellow"/>
        </w:rPr>
        <w:t xml:space="preserve">Google Page Speed may want us to use a more ‘modern’ web mag </w:t>
      </w:r>
      <w:proofErr w:type="spellStart"/>
      <w:r w:rsidR="003F1350" w:rsidRPr="003F1350">
        <w:rPr>
          <w:rFonts w:asciiTheme="minorHAnsi" w:hAnsiTheme="minorHAnsi" w:cstheme="minorHAnsi"/>
          <w:color w:val="FF0000"/>
          <w:highlight w:val="yellow"/>
        </w:rPr>
        <w:t>eformat</w:t>
      </w:r>
      <w:proofErr w:type="spellEnd"/>
      <w:r w:rsidR="003F1350" w:rsidRPr="003F1350">
        <w:rPr>
          <w:rFonts w:asciiTheme="minorHAnsi" w:hAnsiTheme="minorHAnsi" w:cstheme="minorHAnsi"/>
          <w:color w:val="FF0000"/>
          <w:highlight w:val="yellow"/>
        </w:rPr>
        <w:t xml:space="preserve"> to help quicken things up </w:t>
      </w:r>
      <w:proofErr w:type="spellStart"/>
      <w:r w:rsidR="003F1350" w:rsidRPr="003F1350">
        <w:rPr>
          <w:rFonts w:asciiTheme="minorHAnsi" w:hAnsiTheme="minorHAnsi" w:cstheme="minorHAnsi"/>
          <w:color w:val="FF0000"/>
          <w:highlight w:val="yellow"/>
        </w:rPr>
        <w:t>esp</w:t>
      </w:r>
      <w:proofErr w:type="spellEnd"/>
      <w:r w:rsidR="003F1350" w:rsidRPr="003F1350">
        <w:rPr>
          <w:rFonts w:asciiTheme="minorHAnsi" w:hAnsiTheme="minorHAnsi" w:cstheme="minorHAnsi"/>
          <w:color w:val="FF0000"/>
          <w:highlight w:val="yellow"/>
        </w:rPr>
        <w:t xml:space="preserve"> on mobile….</w:t>
      </w:r>
    </w:p>
    <w:p w14:paraId="59D08B6E" w14:textId="1003ED1D" w:rsidR="00D500C9" w:rsidRDefault="00D500C9" w:rsidP="00492F75">
      <w:pPr>
        <w:rPr>
          <w:rFonts w:asciiTheme="minorHAnsi" w:hAnsiTheme="minorHAnsi" w:cstheme="minorHAnsi"/>
        </w:rPr>
      </w:pPr>
    </w:p>
    <w:p w14:paraId="01AC24DD" w14:textId="3F52AFEF" w:rsidR="00D500C9" w:rsidRDefault="00D500C9" w:rsidP="00492F75">
      <w:pPr>
        <w:rPr>
          <w:rFonts w:asciiTheme="minorHAnsi" w:hAnsiTheme="minorHAnsi" w:cstheme="minorHAnsi"/>
        </w:rPr>
      </w:pPr>
      <w:r>
        <w:rPr>
          <w:rFonts w:asciiTheme="minorHAnsi" w:hAnsiTheme="minorHAnsi" w:cstheme="minorHAnsi"/>
        </w:rPr>
        <w:t>Single JS and CSS files:</w:t>
      </w:r>
    </w:p>
    <w:p w14:paraId="7D7B4EA1" w14:textId="172CF0F8" w:rsidR="006F042E" w:rsidRDefault="006F042E" w:rsidP="00492F75">
      <w:pPr>
        <w:rPr>
          <w:rFonts w:asciiTheme="minorHAnsi" w:hAnsiTheme="minorHAnsi" w:cstheme="minorHAnsi"/>
        </w:rPr>
      </w:pPr>
      <w:r>
        <w:rPr>
          <w:rFonts w:asciiTheme="minorHAnsi" w:hAnsiTheme="minorHAnsi" w:cstheme="minorHAnsi"/>
        </w:rPr>
        <w:t xml:space="preserve">- </w:t>
      </w:r>
      <w:r w:rsidR="003F7B45">
        <w:rPr>
          <w:rFonts w:asciiTheme="minorHAnsi" w:hAnsiTheme="minorHAnsi" w:cstheme="minorHAnsi"/>
        </w:rPr>
        <w:t xml:space="preserve">We organised and collated all our JavaScript into one script.js file that all four page of the website then drew from. As each member of the team contributed some amount of JavaScript and/or jQuery, we used comment to help explain to each other what our JavaScript was doing and then structured the overall script.js file to make it more readable and easy to follow. </w:t>
      </w:r>
      <w:r w:rsidR="00D500C9">
        <w:rPr>
          <w:rFonts w:asciiTheme="minorHAnsi" w:hAnsiTheme="minorHAnsi" w:cstheme="minorHAnsi"/>
        </w:rPr>
        <w:t xml:space="preserve">We also put all of our CSS into the one style.css file for the website and further optimised this by </w:t>
      </w:r>
      <w:r w:rsidR="00D500C9" w:rsidRPr="00D417AD">
        <w:rPr>
          <w:rFonts w:asciiTheme="minorHAnsi" w:hAnsiTheme="minorHAnsi" w:cstheme="minorHAnsi"/>
          <w:color w:val="FF0000"/>
          <w:highlight w:val="yellow"/>
        </w:rPr>
        <w:t>minifying</w:t>
      </w:r>
      <w:r w:rsidR="00D500C9">
        <w:rPr>
          <w:rFonts w:asciiTheme="minorHAnsi" w:hAnsiTheme="minorHAnsi" w:cstheme="minorHAnsi"/>
        </w:rPr>
        <w:t xml:space="preserve"> this CSS file.</w:t>
      </w:r>
    </w:p>
    <w:p w14:paraId="69008383" w14:textId="322527DF" w:rsidR="0049776A" w:rsidRDefault="0049776A" w:rsidP="00492F75">
      <w:pPr>
        <w:rPr>
          <w:rFonts w:asciiTheme="minorHAnsi" w:hAnsiTheme="minorHAnsi" w:cstheme="minorHAnsi"/>
        </w:rPr>
      </w:pPr>
    </w:p>
    <w:p w14:paraId="56775E51" w14:textId="3D44B5EC" w:rsidR="00D500C9" w:rsidRDefault="00D500C9" w:rsidP="00492F75">
      <w:pPr>
        <w:rPr>
          <w:rFonts w:asciiTheme="minorHAnsi" w:hAnsiTheme="minorHAnsi" w:cstheme="minorHAnsi"/>
        </w:rPr>
      </w:pPr>
      <w:r>
        <w:rPr>
          <w:rFonts w:asciiTheme="minorHAnsi" w:hAnsiTheme="minorHAnsi" w:cstheme="minorHAnsi"/>
        </w:rPr>
        <w:t xml:space="preserve">Use of </w:t>
      </w:r>
      <w:proofErr w:type="spellStart"/>
      <w:r>
        <w:rPr>
          <w:rFonts w:asciiTheme="minorHAnsi" w:hAnsiTheme="minorHAnsi" w:cstheme="minorHAnsi"/>
        </w:rPr>
        <w:t>CDNs</w:t>
      </w:r>
      <w:proofErr w:type="spellEnd"/>
      <w:r>
        <w:rPr>
          <w:rFonts w:asciiTheme="minorHAnsi" w:hAnsiTheme="minorHAnsi" w:cstheme="minorHAnsi"/>
        </w:rPr>
        <w:t>:</w:t>
      </w:r>
    </w:p>
    <w:p w14:paraId="0284339A" w14:textId="67128E36" w:rsidR="009507BB" w:rsidRDefault="009507BB" w:rsidP="00492F75">
      <w:pPr>
        <w:rPr>
          <w:rFonts w:asciiTheme="minorHAnsi" w:hAnsiTheme="minorHAnsi" w:cstheme="minorHAnsi"/>
        </w:rPr>
      </w:pPr>
      <w:r>
        <w:rPr>
          <w:rFonts w:asciiTheme="minorHAnsi" w:hAnsiTheme="minorHAnsi" w:cstheme="minorHAnsi"/>
        </w:rPr>
        <w:lastRenderedPageBreak/>
        <w:t xml:space="preserve">- </w:t>
      </w:r>
      <w:r w:rsidR="0049776A">
        <w:rPr>
          <w:rFonts w:asciiTheme="minorHAnsi" w:hAnsiTheme="minorHAnsi" w:cstheme="minorHAnsi"/>
        </w:rPr>
        <w:t>For both of the libraries that we used (Bootstrap to improve the responsiveness and layout of our website) and jQuery (to improve user’s experience of using the interactive aspects of our website) we used Content Delivery Networks (</w:t>
      </w:r>
      <w:proofErr w:type="spellStart"/>
      <w:r w:rsidR="0049776A">
        <w:rPr>
          <w:rFonts w:asciiTheme="minorHAnsi" w:hAnsiTheme="minorHAnsi" w:cstheme="minorHAnsi"/>
        </w:rPr>
        <w:t>CDN</w:t>
      </w:r>
      <w:proofErr w:type="spellEnd"/>
      <w:r w:rsidR="0049776A">
        <w:rPr>
          <w:rFonts w:asciiTheme="minorHAnsi" w:hAnsiTheme="minorHAnsi" w:cstheme="minorHAnsi"/>
        </w:rPr>
        <w:t xml:space="preserve">) to import these into our website. This kept the overall size of the files need to run our website smaller than if we had say downloaded the jQuery library ourselves and loaded that </w:t>
      </w:r>
      <w:r w:rsidR="00D500C9">
        <w:rPr>
          <w:rFonts w:asciiTheme="minorHAnsi" w:hAnsiTheme="minorHAnsi" w:cstheme="minorHAnsi"/>
        </w:rPr>
        <w:t>alongside our other</w:t>
      </w:r>
      <w:r w:rsidR="0049776A">
        <w:rPr>
          <w:rFonts w:asciiTheme="minorHAnsi" w:hAnsiTheme="minorHAnsi" w:cstheme="minorHAnsi"/>
        </w:rPr>
        <w:t xml:space="preserve"> website files.</w:t>
      </w:r>
    </w:p>
    <w:p w14:paraId="4BC99842" w14:textId="77777777" w:rsidR="006F042E" w:rsidRDefault="006F042E" w:rsidP="00492F75">
      <w:pPr>
        <w:rPr>
          <w:rFonts w:asciiTheme="minorHAnsi" w:hAnsiTheme="minorHAnsi" w:cstheme="minorHAnsi"/>
        </w:rPr>
      </w:pPr>
    </w:p>
    <w:p w14:paraId="1686F047" w14:textId="3CF599A2" w:rsidR="00D500C9" w:rsidRDefault="00D500C9" w:rsidP="00D500C9">
      <w:pPr>
        <w:rPr>
          <w:rFonts w:asciiTheme="minorHAnsi" w:hAnsiTheme="minorHAnsi" w:cstheme="minorHAnsi"/>
        </w:rPr>
      </w:pPr>
      <w:r>
        <w:rPr>
          <w:rFonts w:asciiTheme="minorHAnsi" w:hAnsiTheme="minorHAnsi" w:cstheme="minorHAnsi"/>
        </w:rPr>
        <w:t xml:space="preserve">Some of the actions we undertook to increase the </w:t>
      </w:r>
      <w:r w:rsidRPr="00D500C9">
        <w:rPr>
          <w:rFonts w:asciiTheme="minorHAnsi" w:hAnsiTheme="minorHAnsi" w:cstheme="minorHAnsi"/>
          <w:b/>
          <w:bCs/>
        </w:rPr>
        <w:t>Search Engine Optimisation (SEO)</w:t>
      </w:r>
      <w:r>
        <w:rPr>
          <w:rFonts w:asciiTheme="minorHAnsi" w:hAnsiTheme="minorHAnsi" w:cstheme="minorHAnsi"/>
        </w:rPr>
        <w:t xml:space="preserve"> of our website included:</w:t>
      </w:r>
    </w:p>
    <w:p w14:paraId="7C9E559B" w14:textId="2A6F8F7F" w:rsidR="006F042E" w:rsidRDefault="006F042E">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Using d</w:t>
      </w:r>
      <w:r>
        <w:rPr>
          <w:rFonts w:asciiTheme="minorHAnsi" w:hAnsiTheme="minorHAnsi" w:cstheme="minorHAnsi"/>
        </w:rPr>
        <w:t>ifferent meta description</w:t>
      </w:r>
      <w:r w:rsidR="00D500C9">
        <w:rPr>
          <w:rFonts w:asciiTheme="minorHAnsi" w:hAnsiTheme="minorHAnsi" w:cstheme="minorHAnsi"/>
        </w:rPr>
        <w:t>s</w:t>
      </w:r>
      <w:r>
        <w:rPr>
          <w:rFonts w:asciiTheme="minorHAnsi" w:hAnsiTheme="minorHAnsi" w:cstheme="minorHAnsi"/>
        </w:rPr>
        <w:t xml:space="preserve"> and meta keywords in </w:t>
      </w:r>
      <w:r w:rsidR="00D500C9">
        <w:rPr>
          <w:rFonts w:asciiTheme="minorHAnsi" w:hAnsiTheme="minorHAnsi" w:cstheme="minorHAnsi"/>
        </w:rPr>
        <w:t>‘</w:t>
      </w:r>
      <w:r>
        <w:rPr>
          <w:rFonts w:asciiTheme="minorHAnsi" w:hAnsiTheme="minorHAnsi" w:cstheme="minorHAnsi"/>
        </w:rPr>
        <w:t>head</w:t>
      </w:r>
      <w:r w:rsidR="00D500C9">
        <w:rPr>
          <w:rFonts w:asciiTheme="minorHAnsi" w:hAnsiTheme="minorHAnsi" w:cstheme="minorHAnsi"/>
        </w:rPr>
        <w:t xml:space="preserve">’ section of </w:t>
      </w:r>
      <w:r>
        <w:rPr>
          <w:rFonts w:asciiTheme="minorHAnsi" w:hAnsiTheme="minorHAnsi" w:cstheme="minorHAnsi"/>
        </w:rPr>
        <w:t xml:space="preserve">each </w:t>
      </w:r>
      <w:r w:rsidR="00D500C9">
        <w:rPr>
          <w:rFonts w:asciiTheme="minorHAnsi" w:hAnsiTheme="minorHAnsi" w:cstheme="minorHAnsi"/>
        </w:rPr>
        <w:t>of our four separate web</w:t>
      </w:r>
      <w:r>
        <w:rPr>
          <w:rFonts w:asciiTheme="minorHAnsi" w:hAnsiTheme="minorHAnsi" w:cstheme="minorHAnsi"/>
        </w:rPr>
        <w:t>page</w:t>
      </w:r>
      <w:r w:rsidR="00D500C9">
        <w:rPr>
          <w:rFonts w:asciiTheme="minorHAnsi" w:hAnsiTheme="minorHAnsi" w:cstheme="minorHAnsi"/>
        </w:rPr>
        <w:t>s</w:t>
      </w:r>
      <w:r>
        <w:rPr>
          <w:rFonts w:asciiTheme="minorHAnsi" w:hAnsiTheme="minorHAnsi" w:cstheme="minorHAnsi"/>
        </w:rPr>
        <w:t>.</w:t>
      </w:r>
    </w:p>
    <w:p w14:paraId="29FBE0DB" w14:textId="5455B015" w:rsidR="007246B5" w:rsidRDefault="007246B5">
      <w:pPr>
        <w:rPr>
          <w:rFonts w:asciiTheme="minorHAnsi" w:hAnsiTheme="minorHAnsi" w:cstheme="minorHAnsi"/>
        </w:rPr>
      </w:pPr>
      <w:r>
        <w:rPr>
          <w:rFonts w:asciiTheme="minorHAnsi" w:hAnsiTheme="minorHAnsi" w:cstheme="minorHAnsi"/>
        </w:rPr>
        <w:t xml:space="preserve">- Using </w:t>
      </w:r>
      <w:r w:rsidR="00D500C9">
        <w:rPr>
          <w:rFonts w:asciiTheme="minorHAnsi" w:hAnsiTheme="minorHAnsi" w:cstheme="minorHAnsi"/>
        </w:rPr>
        <w:t xml:space="preserve">relevant music-industry related </w:t>
      </w:r>
      <w:r>
        <w:rPr>
          <w:rFonts w:asciiTheme="minorHAnsi" w:hAnsiTheme="minorHAnsi" w:cstheme="minorHAnsi"/>
        </w:rPr>
        <w:t xml:space="preserve">keywords in </w:t>
      </w:r>
      <w:r w:rsidR="00D500C9">
        <w:rPr>
          <w:rFonts w:asciiTheme="minorHAnsi" w:hAnsiTheme="minorHAnsi" w:cstheme="minorHAnsi"/>
        </w:rPr>
        <w:t>the</w:t>
      </w:r>
      <w:r>
        <w:rPr>
          <w:rFonts w:asciiTheme="minorHAnsi" w:hAnsiTheme="minorHAnsi" w:cstheme="minorHAnsi"/>
        </w:rPr>
        <w:t xml:space="preserve"> paragraph</w:t>
      </w:r>
      <w:r w:rsidR="00D500C9">
        <w:rPr>
          <w:rFonts w:asciiTheme="minorHAnsi" w:hAnsiTheme="minorHAnsi" w:cstheme="minorHAnsi"/>
        </w:rPr>
        <w:t xml:space="preserve"> content of our different pages (i.e. the content that went in between the &lt;p&gt;“”&lt;/p&gt; tags on our pages)</w:t>
      </w:r>
      <w:r>
        <w:rPr>
          <w:rFonts w:asciiTheme="minorHAnsi" w:hAnsiTheme="minorHAnsi" w:cstheme="minorHAnsi"/>
        </w:rPr>
        <w:t>.</w:t>
      </w:r>
    </w:p>
    <w:p w14:paraId="6ABDA84E" w14:textId="31A121D2" w:rsidR="00790BFA"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D500C9">
        <w:rPr>
          <w:rFonts w:asciiTheme="minorHAnsi" w:hAnsiTheme="minorHAnsi" w:cstheme="minorHAnsi"/>
        </w:rPr>
        <w:t>ing</w:t>
      </w:r>
      <w:r w:rsidR="00B34DD2">
        <w:rPr>
          <w:rFonts w:asciiTheme="minorHAnsi" w:hAnsiTheme="minorHAnsi" w:cstheme="minorHAnsi"/>
        </w:rPr>
        <w:t xml:space="preserve"> h1</w:t>
      </w:r>
      <w:r w:rsidR="00D500C9">
        <w:rPr>
          <w:rFonts w:asciiTheme="minorHAnsi" w:hAnsiTheme="minorHAnsi" w:cstheme="minorHAnsi"/>
        </w:rPr>
        <w:t xml:space="preserve"> and </w:t>
      </w:r>
      <w:r w:rsidR="00B34DD2">
        <w:rPr>
          <w:rFonts w:asciiTheme="minorHAnsi" w:hAnsiTheme="minorHAnsi" w:cstheme="minorHAnsi"/>
        </w:rPr>
        <w:t>h2</w:t>
      </w:r>
      <w:r w:rsidR="00D500C9">
        <w:rPr>
          <w:rFonts w:asciiTheme="minorHAnsi" w:hAnsiTheme="minorHAnsi" w:cstheme="minorHAnsi"/>
        </w:rPr>
        <w:t xml:space="preserve"> tags on our webpages where relevant to help Google understand the structure of the pages as it ‘crawls’ and indexes them.</w:t>
      </w:r>
    </w:p>
    <w:p w14:paraId="0D9B3222" w14:textId="77777777" w:rsidR="00D500C9" w:rsidRDefault="00D500C9" w:rsidP="00B34DD2">
      <w:pPr>
        <w:rPr>
          <w:rFonts w:asciiTheme="minorHAnsi" w:hAnsiTheme="minorHAnsi" w:cstheme="minorHAnsi"/>
        </w:rPr>
      </w:pPr>
    </w:p>
    <w:p w14:paraId="21016B58" w14:textId="6D29FA99" w:rsidR="00B96125" w:rsidRPr="00D417AD" w:rsidRDefault="00B96125" w:rsidP="00B34DD2">
      <w:pPr>
        <w:rPr>
          <w:ins w:id="0" w:author="Sam Cogan" w:date="2021-11-02T15:43:00Z"/>
          <w:rFonts w:asciiTheme="minorHAnsi" w:hAnsiTheme="minorHAnsi" w:cstheme="minorHAnsi"/>
          <w:color w:val="FF0000"/>
        </w:rPr>
        <w:sectPr w:rsidR="00B96125" w:rsidRPr="00D417AD" w:rsidSect="00504633">
          <w:pgSz w:w="12240" w:h="15840"/>
          <w:pgMar w:top="1440" w:right="1800" w:bottom="1440" w:left="1800" w:header="708" w:footer="708" w:gutter="0"/>
          <w:cols w:space="708"/>
          <w:docGrid w:linePitch="360"/>
        </w:sectPr>
      </w:pPr>
      <w:r w:rsidRPr="00D417AD">
        <w:rPr>
          <w:rFonts w:asciiTheme="minorHAnsi" w:hAnsiTheme="minorHAnsi" w:cstheme="minorHAnsi"/>
          <w:color w:val="FF0000"/>
          <w:highlight w:val="yellow"/>
        </w:rPr>
        <w:t>- Sitemap?? (XML document)</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7D4A46">
              <w:rPr>
                <w:rStyle w:val="normaltextrun"/>
                <w:rFonts w:asciiTheme="minorHAnsi" w:hAnsiTheme="minorHAnsi" w:cstheme="minorHAnsi"/>
                <w:sz w:val="20"/>
                <w:szCs w:val="20"/>
                <w:highlight w:val="green"/>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D417AD">
              <w:rPr>
                <w:rStyle w:val="normaltextrun"/>
                <w:rFonts w:asciiTheme="minorHAnsi" w:hAnsiTheme="minorHAnsi" w:cstheme="minorHAnsi"/>
                <w:sz w:val="20"/>
                <w:szCs w:val="20"/>
                <w:highlight w:val="green"/>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7D4A46">
              <w:rPr>
                <w:rStyle w:val="normaltextrun"/>
                <w:rFonts w:asciiTheme="minorHAnsi" w:hAnsiTheme="minorHAnsi" w:cstheme="minorHAnsi"/>
                <w:sz w:val="20"/>
                <w:szCs w:val="20"/>
                <w:highlight w:val="green"/>
                <w:lang w:val="en-IE"/>
              </w:rPr>
              <w:t>Form with validation using JavaScript and HTML5. Visually appealing and clear to users.</w:t>
            </w:r>
            <w:r w:rsidRPr="007D4A46">
              <w:rPr>
                <w:rStyle w:val="normaltextrun"/>
                <w:rFonts w:asciiTheme="minorHAnsi" w:hAnsiTheme="minorHAnsi" w:cstheme="minorHAnsi"/>
                <w:sz w:val="20"/>
                <w:szCs w:val="20"/>
                <w:highlight w:val="green"/>
              </w:rPr>
              <w:t xml:space="preserve"> 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3F1350">
              <w:rPr>
                <w:rStyle w:val="normaltextrun"/>
                <w:rFonts w:asciiTheme="minorHAnsi" w:hAnsiTheme="minorHAnsi" w:cstheme="minorHAnsi"/>
                <w:sz w:val="20"/>
                <w:szCs w:val="20"/>
                <w:highlight w:val="green"/>
                <w:lang w:val="en-IE"/>
              </w:rPr>
              <w:t xml:space="preserve">Extensive functionality outside of the scope of what was covered in </w:t>
            </w:r>
            <w:r w:rsidRPr="003F1350">
              <w:rPr>
                <w:rStyle w:val="normaltextrun"/>
                <w:rFonts w:asciiTheme="minorHAnsi" w:hAnsiTheme="minorHAnsi" w:cstheme="minorHAnsi"/>
                <w:sz w:val="20"/>
                <w:szCs w:val="20"/>
                <w:highlight w:val="green"/>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D417AD">
              <w:rPr>
                <w:rStyle w:val="normaltextrun"/>
                <w:rFonts w:asciiTheme="minorHAnsi" w:hAnsiTheme="minorHAnsi" w:cstheme="minorHAnsi"/>
                <w:sz w:val="20"/>
                <w:szCs w:val="20"/>
                <w:highlight w:val="green"/>
                <w:lang w:val="en-IE"/>
              </w:rPr>
              <w:t>Website is deployed online with excellent file structure and pathnames.</w:t>
            </w:r>
            <w:r w:rsidRPr="00B66124">
              <w:rPr>
                <w:rStyle w:val="normaltextrun"/>
                <w:rFonts w:asciiTheme="minorHAnsi" w:hAnsiTheme="minorHAnsi" w:cstheme="minorHAnsi"/>
                <w:sz w:val="20"/>
                <w:szCs w:val="20"/>
                <w:lang w:val="en-IE"/>
              </w:rPr>
              <w:t>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D417AD">
              <w:rPr>
                <w:rStyle w:val="normaltextrun"/>
                <w:rFonts w:asciiTheme="minorHAnsi" w:hAnsiTheme="minorHAnsi" w:cstheme="minorHAnsi"/>
                <w:sz w:val="20"/>
                <w:szCs w:val="20"/>
                <w:highlight w:val="green"/>
                <w:lang w:val="en-IE"/>
              </w:rPr>
              <w:t>Website tested with the HTML and CSS validator with excellent result</w:t>
            </w:r>
            <w:r w:rsidRPr="00B66124">
              <w:rPr>
                <w:rStyle w:val="normaltextrun"/>
                <w:rFonts w:asciiTheme="minorHAnsi" w:hAnsiTheme="minorHAnsi" w:cstheme="minorHAnsi"/>
                <w:sz w:val="20"/>
                <w:szCs w:val="20"/>
                <w:lang w:val="en-IE"/>
              </w:rPr>
              <w:t>. </w:t>
            </w:r>
            <w:r w:rsidRPr="00D417AD">
              <w:rPr>
                <w:rStyle w:val="normaltextrun"/>
                <w:rFonts w:asciiTheme="minorHAnsi" w:hAnsiTheme="minorHAnsi" w:cstheme="minorHAnsi"/>
                <w:sz w:val="20"/>
                <w:szCs w:val="20"/>
                <w:highlight w:val="yellow"/>
                <w:lang w:val="en-IE"/>
              </w:rPr>
              <w:t>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D417AD">
              <w:rPr>
                <w:rStyle w:val="normaltextrun"/>
                <w:rFonts w:asciiTheme="minorHAnsi" w:hAnsiTheme="minorHAnsi" w:cstheme="minorHAnsi"/>
                <w:sz w:val="20"/>
                <w:szCs w:val="20"/>
                <w:highlight w:val="green"/>
                <w:lang w:val="en-IE"/>
              </w:rPr>
              <w:t>Excellent evidence of planning, requirements, wireframing, formatting and 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3F1350" w:rsidRDefault="007916CF" w:rsidP="007916CF">
            <w:pPr>
              <w:pStyle w:val="paragraph"/>
              <w:spacing w:before="0" w:beforeAutospacing="0" w:after="0" w:afterAutospacing="0"/>
              <w:textAlignment w:val="baseline"/>
              <w:rPr>
                <w:rFonts w:asciiTheme="minorHAnsi" w:hAnsiTheme="minorHAnsi" w:cstheme="minorHAnsi"/>
                <w:sz w:val="18"/>
                <w:szCs w:val="18"/>
                <w:highlight w:val="green"/>
              </w:rPr>
            </w:pPr>
            <w:r w:rsidRPr="003F1350">
              <w:rPr>
                <w:rStyle w:val="normaltextrun"/>
                <w:rFonts w:asciiTheme="minorHAnsi" w:hAnsiTheme="minorHAnsi" w:cstheme="minorHAnsi"/>
                <w:sz w:val="20"/>
                <w:szCs w:val="20"/>
                <w:highlight w:val="green"/>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3F1350">
              <w:rPr>
                <w:rStyle w:val="eop"/>
                <w:rFonts w:asciiTheme="minorHAnsi" w:hAnsiTheme="minorHAnsi" w:cstheme="minorHAnsi"/>
                <w:sz w:val="20"/>
                <w:szCs w:val="20"/>
                <w:highlight w:val="green"/>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22CD"/>
    <w:rsid w:val="00275202"/>
    <w:rsid w:val="0028065E"/>
    <w:rsid w:val="002A4595"/>
    <w:rsid w:val="002A5743"/>
    <w:rsid w:val="002C17FD"/>
    <w:rsid w:val="002D18FE"/>
    <w:rsid w:val="0030448B"/>
    <w:rsid w:val="00315869"/>
    <w:rsid w:val="00333800"/>
    <w:rsid w:val="00357154"/>
    <w:rsid w:val="00367BA2"/>
    <w:rsid w:val="00382331"/>
    <w:rsid w:val="00391A15"/>
    <w:rsid w:val="00397B22"/>
    <w:rsid w:val="003A7483"/>
    <w:rsid w:val="003C6045"/>
    <w:rsid w:val="003E444F"/>
    <w:rsid w:val="003E6E9E"/>
    <w:rsid w:val="003F1350"/>
    <w:rsid w:val="003F7B45"/>
    <w:rsid w:val="00426894"/>
    <w:rsid w:val="00446C6C"/>
    <w:rsid w:val="004574A5"/>
    <w:rsid w:val="004671BA"/>
    <w:rsid w:val="00484BDC"/>
    <w:rsid w:val="00492F75"/>
    <w:rsid w:val="0049776A"/>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96B09"/>
    <w:rsid w:val="006B4184"/>
    <w:rsid w:val="006B50E9"/>
    <w:rsid w:val="006E6F0B"/>
    <w:rsid w:val="006F042E"/>
    <w:rsid w:val="006F200E"/>
    <w:rsid w:val="007246B5"/>
    <w:rsid w:val="00741791"/>
    <w:rsid w:val="00766B67"/>
    <w:rsid w:val="00790BFA"/>
    <w:rsid w:val="007916CF"/>
    <w:rsid w:val="007C1940"/>
    <w:rsid w:val="007D4A46"/>
    <w:rsid w:val="007E2E18"/>
    <w:rsid w:val="007F3E03"/>
    <w:rsid w:val="00807775"/>
    <w:rsid w:val="008266BC"/>
    <w:rsid w:val="008302F0"/>
    <w:rsid w:val="00843058"/>
    <w:rsid w:val="00864F9C"/>
    <w:rsid w:val="00867895"/>
    <w:rsid w:val="008818AA"/>
    <w:rsid w:val="008A22BB"/>
    <w:rsid w:val="008B6615"/>
    <w:rsid w:val="008C0C34"/>
    <w:rsid w:val="008F6CDD"/>
    <w:rsid w:val="009109B7"/>
    <w:rsid w:val="009507BB"/>
    <w:rsid w:val="009841E8"/>
    <w:rsid w:val="009871B2"/>
    <w:rsid w:val="009C22D9"/>
    <w:rsid w:val="009F7620"/>
    <w:rsid w:val="00A135D3"/>
    <w:rsid w:val="00A5414A"/>
    <w:rsid w:val="00A83092"/>
    <w:rsid w:val="00A833D1"/>
    <w:rsid w:val="00A91D2A"/>
    <w:rsid w:val="00AA1CE3"/>
    <w:rsid w:val="00B00C00"/>
    <w:rsid w:val="00B24002"/>
    <w:rsid w:val="00B27EBF"/>
    <w:rsid w:val="00B33017"/>
    <w:rsid w:val="00B33EA5"/>
    <w:rsid w:val="00B34DD2"/>
    <w:rsid w:val="00B459D4"/>
    <w:rsid w:val="00B53D3A"/>
    <w:rsid w:val="00B66124"/>
    <w:rsid w:val="00B70292"/>
    <w:rsid w:val="00B768B1"/>
    <w:rsid w:val="00B96125"/>
    <w:rsid w:val="00BA08C6"/>
    <w:rsid w:val="00BA2440"/>
    <w:rsid w:val="00BA4350"/>
    <w:rsid w:val="00BB6264"/>
    <w:rsid w:val="00BC306E"/>
    <w:rsid w:val="00BE5539"/>
    <w:rsid w:val="00C86D88"/>
    <w:rsid w:val="00CC40D4"/>
    <w:rsid w:val="00CD67F5"/>
    <w:rsid w:val="00D24974"/>
    <w:rsid w:val="00D26988"/>
    <w:rsid w:val="00D303E4"/>
    <w:rsid w:val="00D417AD"/>
    <w:rsid w:val="00D500C9"/>
    <w:rsid w:val="00D615E6"/>
    <w:rsid w:val="00D627FE"/>
    <w:rsid w:val="00D7037F"/>
    <w:rsid w:val="00D70FC4"/>
    <w:rsid w:val="00D7498D"/>
    <w:rsid w:val="00D9151E"/>
    <w:rsid w:val="00DA45E5"/>
    <w:rsid w:val="00DB6C5B"/>
    <w:rsid w:val="00DC4070"/>
    <w:rsid w:val="00DD0E08"/>
    <w:rsid w:val="00DD1526"/>
    <w:rsid w:val="00DE60C8"/>
    <w:rsid w:val="00DF44D3"/>
    <w:rsid w:val="00DF762A"/>
    <w:rsid w:val="00E03603"/>
    <w:rsid w:val="00E06C2F"/>
    <w:rsid w:val="00E31395"/>
    <w:rsid w:val="00E35A36"/>
    <w:rsid w:val="00E37871"/>
    <w:rsid w:val="00E57C28"/>
    <w:rsid w:val="00E62870"/>
    <w:rsid w:val="00E960FC"/>
    <w:rsid w:val="00EA2618"/>
    <w:rsid w:val="00EC4DFE"/>
    <w:rsid w:val="00ED413C"/>
    <w:rsid w:val="00ED5EAC"/>
    <w:rsid w:val="00ED70DB"/>
    <w:rsid w:val="00EF0E6E"/>
    <w:rsid w:val="00F4732C"/>
    <w:rsid w:val="00F73648"/>
    <w:rsid w:val="00F771ED"/>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 w:type="character" w:styleId="UnresolvedMention">
    <w:name w:val="Unresolved Mention"/>
    <w:basedOn w:val="DefaultParagraphFont"/>
    <w:uiPriority w:val="99"/>
    <w:semiHidden/>
    <w:unhideWhenUsed/>
    <w:rsid w:val="00BA4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088582276">
      <w:bodyDiv w:val="1"/>
      <w:marLeft w:val="0"/>
      <w:marRight w:val="0"/>
      <w:marTop w:val="0"/>
      <w:marBottom w:val="0"/>
      <w:divBdr>
        <w:top w:val="none" w:sz="0" w:space="0" w:color="auto"/>
        <w:left w:val="none" w:sz="0" w:space="0" w:color="auto"/>
        <w:bottom w:val="none" w:sz="0" w:space="0" w:color="auto"/>
        <w:right w:val="none" w:sz="0" w:space="0" w:color="auto"/>
      </w:divBdr>
      <w:divsChild>
        <w:div w:id="1734040057">
          <w:marLeft w:val="0"/>
          <w:marRight w:val="0"/>
          <w:marTop w:val="0"/>
          <w:marBottom w:val="0"/>
          <w:divBdr>
            <w:top w:val="none" w:sz="0" w:space="0" w:color="auto"/>
            <w:left w:val="none" w:sz="0" w:space="0" w:color="auto"/>
            <w:bottom w:val="none" w:sz="0" w:space="0" w:color="auto"/>
            <w:right w:val="none" w:sz="0" w:space="0" w:color="auto"/>
          </w:divBdr>
          <w:divsChild>
            <w:div w:id="1000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columkavanagh.github.io/MusicLabelWebsite/" TargetMode="External"/><Relationship Id="rId20"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github.com/ColumKavanagh/MusicLabelWebsite" TargetMode="External"/><Relationship Id="rId19" Type="http://schemas.openxmlformats.org/officeDocument/2006/relationships/hyperlink" Target="https://pagespeed.web.dev/" TargetMode="External"/><Relationship Id="rId4" Type="http://schemas.openxmlformats.org/officeDocument/2006/relationships/customXml" Target="../customXml/item4.xml"/><Relationship Id="rId9" Type="http://schemas.openxmlformats.org/officeDocument/2006/relationships/hyperlink" Target="https://columkavanagh.github.io/MusicLabelWebsit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12901</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24</cp:revision>
  <cp:lastPrinted>2013-09-11T12:29:00Z</cp:lastPrinted>
  <dcterms:created xsi:type="dcterms:W3CDTF">2021-12-06T17:01:00Z</dcterms:created>
  <dcterms:modified xsi:type="dcterms:W3CDTF">2021-12-10T17:05:00Z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